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EF8" w:rsidP="00A34C60" w:rsidRDefault="00B55848" w14:paraId="5D7660A3" w14:textId="2816DAA0">
      <w:pPr>
        <w:pStyle w:val="CenteredTextSingleSpace"/>
        <w:spacing w:line="480" w:lineRule="auto"/>
      </w:pPr>
      <w:r w:rsidRPr="263C9694" w:rsidR="6C924B91">
        <w:rPr>
          <w:b w:val="1"/>
          <w:bCs w:val="1"/>
        </w:rPr>
        <w:t>Addiction: Technology’s Stranglehold on Teenagers</w:t>
      </w:r>
      <w:r w:rsidR="6C924B91">
        <w:rPr/>
        <w:t xml:space="preserve"> </w:t>
      </w:r>
    </w:p>
    <w:p w:rsidR="000C22C7" w:rsidP="17A5B637" w:rsidRDefault="000C22C7" w14:paraId="521873AD" w14:textId="5E08F424">
      <w:pPr>
        <w:jc w:val="center"/>
        <w:rPr>
          <w:b/>
          <w:bCs/>
          <w:caps/>
        </w:rPr>
      </w:pPr>
    </w:p>
    <w:p w:rsidR="000C22C7" w:rsidP="000C22C7" w:rsidRDefault="000C22C7" w14:paraId="0F1A88D2" w14:textId="77777777">
      <w:pPr>
        <w:jc w:val="center"/>
        <w:rPr>
          <w:b/>
          <w:caps/>
        </w:rPr>
      </w:pPr>
    </w:p>
    <w:p w:rsidR="000C22C7" w:rsidP="000C22C7" w:rsidRDefault="000C22C7" w14:paraId="07FF9305" w14:textId="77777777">
      <w:pPr>
        <w:jc w:val="center"/>
        <w:rPr>
          <w:b/>
          <w:caps/>
        </w:rPr>
      </w:pPr>
    </w:p>
    <w:p w:rsidR="000C22C7" w:rsidP="000C22C7" w:rsidRDefault="000C22C7" w14:paraId="72B7D92A" w14:textId="77777777">
      <w:pPr>
        <w:jc w:val="center"/>
        <w:rPr>
          <w:b/>
          <w:caps/>
        </w:rPr>
      </w:pPr>
      <w:r>
        <w:rPr>
          <w:b/>
          <w:caps/>
        </w:rPr>
        <w:t>By</w:t>
      </w:r>
    </w:p>
    <w:p w:rsidR="000C22C7" w:rsidP="17A5B637" w:rsidRDefault="66991BEA" w14:paraId="121322DC" w14:textId="10F98555">
      <w:pPr>
        <w:jc w:val="center"/>
        <w:rPr>
          <w:b/>
          <w:bCs/>
          <w:caps/>
        </w:rPr>
      </w:pPr>
      <w:r w:rsidRPr="5F410C70">
        <w:rPr>
          <w:b/>
          <w:bCs/>
          <w:caps/>
        </w:rPr>
        <w:t>Davion Greene</w:t>
      </w:r>
    </w:p>
    <w:p w:rsidR="000C22C7" w:rsidP="000C22C7" w:rsidRDefault="000C22C7" w14:paraId="032D1C7B" w14:textId="77777777">
      <w:pPr>
        <w:jc w:val="center"/>
        <w:rPr>
          <w:b/>
          <w:caps/>
        </w:rPr>
      </w:pPr>
    </w:p>
    <w:p w:rsidRPr="00770DEE" w:rsidR="000C22C7" w:rsidP="000C22C7" w:rsidRDefault="000C22C7" w14:paraId="74AA43E4" w14:textId="52A606B7">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 xml:space="preserve">A </w:t>
      </w:r>
      <w:r w:rsidR="007D4146">
        <w:rPr>
          <w:rFonts w:ascii="Times New Roman" w:hAnsi="Times New Roman" w:cs="Times New Roman"/>
          <w:b/>
          <w:bCs/>
          <w:sz w:val="24"/>
          <w:szCs w:val="24"/>
        </w:rPr>
        <w:t>Proposal</w:t>
      </w:r>
      <w:r w:rsidRPr="00770DEE">
        <w:rPr>
          <w:rFonts w:ascii="Times New Roman" w:hAnsi="Times New Roman" w:cs="Times New Roman"/>
          <w:b/>
          <w:bCs/>
          <w:sz w:val="24"/>
          <w:szCs w:val="24"/>
        </w:rPr>
        <w:t xml:space="preserve"> Submitted in Partial Fulfillment of the Requirements</w:t>
      </w:r>
    </w:p>
    <w:p w:rsidRPr="00770DEE" w:rsidR="000C22C7" w:rsidP="000C22C7" w:rsidRDefault="000C22C7" w14:paraId="42FB7E49" w14:textId="77777777">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For the Degree of Bachelor of Science in The</w:t>
      </w:r>
    </w:p>
    <w:p w:rsidR="000C22C7" w:rsidP="000C22C7" w:rsidRDefault="000C22C7" w14:paraId="45289C0C" w14:textId="77777777">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Department of Mathematics and Computer Science</w:t>
      </w:r>
    </w:p>
    <w:p w:rsidR="000C22C7" w:rsidP="000C22C7" w:rsidRDefault="000C22C7" w14:paraId="41F756EB" w14:textId="77777777">
      <w:pPr>
        <w:pStyle w:val="NoSpacing"/>
        <w:jc w:val="center"/>
        <w:rPr>
          <w:rFonts w:ascii="Times New Roman" w:hAnsi="Times New Roman" w:cs="Times New Roman"/>
          <w:b/>
          <w:bCs/>
          <w:sz w:val="24"/>
          <w:szCs w:val="24"/>
        </w:rPr>
      </w:pPr>
    </w:p>
    <w:p w:rsidR="000C22C7" w:rsidP="000C22C7" w:rsidRDefault="000C22C7" w14:paraId="48CE580D" w14:textId="7777777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Claflin University</w:t>
      </w:r>
    </w:p>
    <w:p w:rsidR="000C22C7" w:rsidP="000C22C7" w:rsidRDefault="000C22C7" w14:paraId="2F14CD08" w14:textId="77777777">
      <w:pPr>
        <w:pStyle w:val="NoSpacing"/>
        <w:jc w:val="center"/>
        <w:rPr>
          <w:rFonts w:ascii="Times New Roman" w:hAnsi="Times New Roman" w:cs="Times New Roman"/>
          <w:b/>
          <w:bCs/>
          <w:sz w:val="24"/>
          <w:szCs w:val="24"/>
        </w:rPr>
      </w:pPr>
    </w:p>
    <w:p w:rsidR="000C22C7" w:rsidP="000C22C7" w:rsidRDefault="00967482" w14:paraId="46C5EF95" w14:textId="77CD99A0">
      <w:pPr>
        <w:pStyle w:val="NoSpacing"/>
        <w:jc w:val="center"/>
        <w:rPr>
          <w:rFonts w:ascii="Times New Roman" w:hAnsi="Times New Roman" w:cs="Times New Roman"/>
          <w:b w:val="1"/>
          <w:bCs w:val="1"/>
          <w:sz w:val="24"/>
          <w:szCs w:val="24"/>
        </w:rPr>
      </w:pPr>
      <w:r w:rsidRPr="1AAB5D9C" w:rsidR="000C22C7">
        <w:rPr>
          <w:rFonts w:ascii="Times New Roman" w:hAnsi="Times New Roman" w:cs="Times New Roman"/>
          <w:b w:val="1"/>
          <w:bCs w:val="1"/>
          <w:sz w:val="24"/>
          <w:szCs w:val="24"/>
        </w:rPr>
        <w:t>Orangeburg, South Carolina</w:t>
      </w:r>
    </w:p>
    <w:p w:rsidR="000C22C7" w:rsidP="000C22C7" w:rsidRDefault="000C22C7" w14:paraId="3284F954" w14:textId="24C934A8">
      <w:pPr>
        <w:pStyle w:val="NoSpacing"/>
        <w:jc w:val="center"/>
        <w:rPr>
          <w:rFonts w:ascii="Times New Roman" w:hAnsi="Times New Roman" w:cs="Times New Roman"/>
          <w:b w:val="1"/>
          <w:bCs w:val="1"/>
          <w:sz w:val="24"/>
          <w:szCs w:val="24"/>
        </w:rPr>
      </w:pPr>
      <w:r w:rsidRPr="1AAB5D9C" w:rsidR="34E315B4">
        <w:rPr>
          <w:rFonts w:ascii="Times New Roman" w:hAnsi="Times New Roman" w:cs="Times New Roman"/>
          <w:b w:val="1"/>
          <w:bCs w:val="1"/>
          <w:sz w:val="24"/>
          <w:szCs w:val="24"/>
        </w:rPr>
        <w:t>April 2023</w:t>
      </w:r>
    </w:p>
    <w:p w:rsidR="000C22C7" w:rsidP="000C22C7" w:rsidRDefault="000C22C7" w14:paraId="325DC8F5" w14:textId="77777777">
      <w:pPr>
        <w:pStyle w:val="NoSpacing"/>
        <w:jc w:val="center"/>
        <w:rPr>
          <w:rFonts w:ascii="Times New Roman" w:hAnsi="Times New Roman" w:cs="Times New Roman"/>
          <w:b/>
          <w:bCs/>
          <w:sz w:val="24"/>
          <w:szCs w:val="24"/>
        </w:rPr>
      </w:pPr>
    </w:p>
    <w:p w:rsidR="000C22C7" w:rsidP="000C22C7" w:rsidRDefault="000C22C7" w14:paraId="52F336BE" w14:textId="77777777">
      <w:pPr>
        <w:pStyle w:val="NoSpacing"/>
        <w:jc w:val="center"/>
        <w:rPr>
          <w:rFonts w:ascii="Times New Roman" w:hAnsi="Times New Roman" w:cs="Times New Roman"/>
          <w:b/>
          <w:bCs/>
          <w:sz w:val="24"/>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28"/>
        <w:gridCol w:w="904"/>
        <w:gridCol w:w="3908"/>
      </w:tblGrid>
      <w:tr w:rsidR="000C22C7" w:rsidTr="1AAB5D9C" w14:paraId="55E6E398" w14:textId="77777777">
        <w:tc>
          <w:tcPr>
            <w:tcW w:w="4140" w:type="dxa"/>
            <w:tcBorders>
              <w:bottom w:val="single" w:color="auto" w:sz="4" w:space="0"/>
            </w:tcBorders>
            <w:tcMar/>
          </w:tcPr>
          <w:p w:rsidRPr="002812EA" w:rsidR="000C22C7" w:rsidP="002F6C8E" w:rsidRDefault="000C22C7" w14:paraId="57880BC3" w14:textId="77777777">
            <w:pPr>
              <w:pStyle w:val="NoSpacing"/>
              <w:jc w:val="center"/>
              <w:rPr>
                <w:rFonts w:ascii="Times New Roman" w:hAnsi="Times New Roman" w:cs="Times New Roman"/>
                <w:sz w:val="24"/>
                <w:szCs w:val="24"/>
              </w:rPr>
            </w:pPr>
          </w:p>
          <w:p w:rsidRPr="002812EA" w:rsidR="000C22C7" w:rsidP="002F6C8E" w:rsidRDefault="000C22C7" w14:paraId="19381188" w14:textId="74952AD7">
            <w:pPr>
              <w:pStyle w:val="NoSpacing"/>
              <w:rPr>
                <w:rFonts w:ascii="Times New Roman" w:hAnsi="Times New Roman" w:cs="Times New Roman"/>
                <w:sz w:val="24"/>
                <w:szCs w:val="24"/>
              </w:rPr>
            </w:pPr>
          </w:p>
        </w:tc>
        <w:tc>
          <w:tcPr>
            <w:tcW w:w="990" w:type="dxa"/>
            <w:tcMar/>
          </w:tcPr>
          <w:p w:rsidRPr="002812EA" w:rsidR="000C22C7" w:rsidP="002F6C8E" w:rsidRDefault="000C22C7" w14:paraId="17055225" w14:textId="77777777">
            <w:pPr>
              <w:pStyle w:val="NoSpacing"/>
              <w:rPr>
                <w:rFonts w:ascii="Times New Roman" w:hAnsi="Times New Roman" w:cs="Times New Roman"/>
                <w:sz w:val="24"/>
                <w:szCs w:val="24"/>
              </w:rPr>
            </w:pPr>
          </w:p>
        </w:tc>
        <w:tc>
          <w:tcPr>
            <w:tcW w:w="4230" w:type="dxa"/>
            <w:tcBorders>
              <w:left w:val="nil"/>
              <w:bottom w:val="single" w:color="auto" w:sz="4" w:space="0"/>
            </w:tcBorders>
            <w:tcMar/>
          </w:tcPr>
          <w:p w:rsidR="00F207CF" w:rsidP="002F6C8E" w:rsidRDefault="00F207CF" w14:paraId="4CCF847A" w14:textId="77777777">
            <w:pPr>
              <w:pStyle w:val="NoSpacing"/>
              <w:rPr>
                <w:rFonts w:ascii="Times New Roman" w:hAnsi="Times New Roman" w:cs="Times New Roman"/>
                <w:sz w:val="24"/>
                <w:szCs w:val="24"/>
              </w:rPr>
            </w:pPr>
          </w:p>
          <w:p w:rsidRPr="002812EA" w:rsidR="000C22C7" w:rsidP="002F6C8E" w:rsidRDefault="000C22C7" w14:paraId="422D10B6" w14:textId="49F14E1A">
            <w:pPr>
              <w:pStyle w:val="NoSpacing"/>
              <w:rPr>
                <w:rFonts w:ascii="Times New Roman" w:hAnsi="Times New Roman" w:cs="Times New Roman"/>
                <w:sz w:val="24"/>
                <w:szCs w:val="24"/>
              </w:rPr>
            </w:pPr>
          </w:p>
        </w:tc>
      </w:tr>
      <w:tr w:rsidR="000C22C7" w:rsidTr="1AAB5D9C" w14:paraId="57DEF8D5" w14:textId="77777777">
        <w:tc>
          <w:tcPr>
            <w:tcW w:w="4140" w:type="dxa"/>
            <w:tcBorders>
              <w:top w:val="single" w:color="auto" w:sz="4" w:space="0"/>
            </w:tcBorders>
            <w:tcMar/>
          </w:tcPr>
          <w:p w:rsidRPr="00967482" w:rsidR="000C22C7" w:rsidP="5F410C70" w:rsidRDefault="66687EE4" w14:paraId="2E32AF7C" w14:textId="1A72708B" w14:noSpellErr="1">
            <w:pPr>
              <w:pStyle w:val="NoSpacing"/>
              <w:rPr>
                <w:rFonts w:ascii="Times New Roman" w:hAnsi="Times New Roman" w:cs="Times New Roman"/>
                <w:b w:val="1"/>
                <w:bCs w:val="1"/>
                <w:color w:val="FF0000"/>
                <w:sz w:val="24"/>
                <w:szCs w:val="24"/>
              </w:rPr>
            </w:pPr>
            <w:r w:rsidRPr="5543E507" w:rsidR="66687EE4">
              <w:rPr>
                <w:rFonts w:ascii="Times New Roman" w:hAnsi="Times New Roman" w:cs="Times New Roman"/>
                <w:b w:val="1"/>
                <w:bCs w:val="1"/>
                <w:color w:val="000000" w:themeColor="text1" w:themeTint="FF" w:themeShade="FF"/>
                <w:sz w:val="24"/>
                <w:szCs w:val="24"/>
                <w:rPrChange w:author="Davion J. Greene" w:date="2023-02-22T16:39:32.05Z" w:id="1781884794">
                  <w:rPr>
                    <w:rFonts w:ascii="Times New Roman" w:hAnsi="Times New Roman" w:cs="Times New Roman"/>
                    <w:b w:val="1"/>
                    <w:bCs w:val="1"/>
                    <w:color w:val="FF0000"/>
                    <w:sz w:val="24"/>
                    <w:szCs w:val="24"/>
                  </w:rPr>
                </w:rPrChange>
              </w:rPr>
              <w:t xml:space="preserve">Dr. </w:t>
            </w:r>
            <w:r w:rsidRPr="5543E507" w:rsidR="52E4D360">
              <w:rPr>
                <w:rFonts w:ascii="Times New Roman" w:hAnsi="Times New Roman" w:cs="Times New Roman"/>
                <w:b w:val="1"/>
                <w:bCs w:val="1"/>
                <w:color w:val="000000" w:themeColor="text1" w:themeTint="FF" w:themeShade="FF"/>
                <w:sz w:val="24"/>
                <w:szCs w:val="24"/>
                <w:rPrChange w:author="Davion J. Greene" w:date="2023-02-22T16:39:32.052Z" w:id="900268762">
                  <w:rPr>
                    <w:rFonts w:ascii="Times New Roman" w:hAnsi="Times New Roman" w:cs="Times New Roman"/>
                    <w:b w:val="1"/>
                    <w:bCs w:val="1"/>
                    <w:color w:val="FF0000"/>
                    <w:sz w:val="24"/>
                    <w:szCs w:val="24"/>
                  </w:rPr>
                </w:rPrChange>
              </w:rPr>
              <w:t>Jessica Myles</w:t>
            </w:r>
            <w:r w:rsidRPr="5543E507" w:rsidR="66687EE4">
              <w:rPr>
                <w:rFonts w:ascii="Times New Roman" w:hAnsi="Times New Roman" w:cs="Times New Roman"/>
                <w:b w:val="1"/>
                <w:bCs w:val="1"/>
                <w:color w:val="FF0000"/>
                <w:sz w:val="24"/>
                <w:szCs w:val="24"/>
              </w:rPr>
              <w:t xml:space="preserve"> </w:t>
            </w:r>
          </w:p>
          <w:p w:rsidRPr="00967482" w:rsidR="000C22C7" w:rsidP="002F6C8E" w:rsidRDefault="000C22C7" w14:paraId="15B61104" w14:textId="67A1BE85">
            <w:pPr>
              <w:pStyle w:val="NoSpacing"/>
              <w:rPr>
                <w:rFonts w:ascii="Times New Roman" w:hAnsi="Times New Roman" w:cs="Times New Roman"/>
                <w:b/>
                <w:bCs/>
                <w:color w:val="FF0000"/>
                <w:sz w:val="24"/>
                <w:szCs w:val="24"/>
              </w:rPr>
            </w:pPr>
          </w:p>
        </w:tc>
        <w:tc>
          <w:tcPr>
            <w:tcW w:w="990" w:type="dxa"/>
            <w:tcMar/>
          </w:tcPr>
          <w:p w:rsidRPr="002812EA" w:rsidR="000C22C7" w:rsidP="002F6C8E" w:rsidRDefault="000C22C7" w14:paraId="04B79548" w14:textId="77777777">
            <w:pPr>
              <w:pStyle w:val="NoSpacing"/>
              <w:rPr>
                <w:rFonts w:ascii="Times New Roman" w:hAnsi="Times New Roman" w:cs="Times New Roman"/>
                <w:b/>
                <w:bCs/>
                <w:color w:val="DDD9C3" w:themeColor="background2" w:themeShade="E6"/>
                <w:sz w:val="24"/>
                <w:szCs w:val="24"/>
              </w:rPr>
            </w:pPr>
          </w:p>
        </w:tc>
        <w:tc>
          <w:tcPr>
            <w:tcW w:w="4230" w:type="dxa"/>
            <w:tcBorders>
              <w:top w:val="single" w:color="auto" w:sz="4" w:space="0"/>
              <w:left w:val="nil"/>
            </w:tcBorders>
            <w:tcMar/>
          </w:tcPr>
          <w:p w:rsidRPr="00A27F9B" w:rsidR="000C22C7" w:rsidP="5543E507" w:rsidRDefault="66687EE4" w14:paraId="11E6A1EF" w14:textId="3CABE781">
            <w:pPr>
              <w:pStyle w:val="NoSpacing"/>
              <w:rPr>
                <w:rFonts w:ascii="Times New Roman" w:hAnsi="Times New Roman" w:cs="Times New Roman"/>
                <w:b w:val="1"/>
                <w:bCs w:val="1"/>
                <w:color w:val="000000" w:themeColor="text1" w:themeTint="FF" w:themeShade="FF"/>
                <w:sz w:val="24"/>
                <w:szCs w:val="24"/>
              </w:rPr>
            </w:pPr>
            <w:r w:rsidRPr="1AAB5D9C" w:rsidR="03BA8251">
              <w:rPr>
                <w:rFonts w:ascii="Times New Roman" w:hAnsi="Times New Roman" w:cs="Times New Roman"/>
                <w:b w:val="1"/>
                <w:bCs w:val="1"/>
                <w:color w:val="000000" w:themeColor="text1" w:themeTint="FF" w:themeShade="FF"/>
                <w:sz w:val="24"/>
                <w:szCs w:val="24"/>
              </w:rPr>
              <w:t xml:space="preserve">Dr. </w:t>
            </w:r>
            <w:r w:rsidRPr="1AAB5D9C" w:rsidR="642A2E5F">
              <w:rPr>
                <w:rFonts w:ascii="Times New Roman" w:hAnsi="Times New Roman" w:cs="Times New Roman"/>
                <w:b w:val="1"/>
                <w:bCs w:val="1"/>
                <w:color w:val="000000" w:themeColor="text1" w:themeTint="FF" w:themeShade="FF"/>
                <w:sz w:val="24"/>
                <w:szCs w:val="24"/>
              </w:rPr>
              <w:t>Ramier</w:t>
            </w:r>
            <w:r w:rsidRPr="1AAB5D9C" w:rsidR="03BA8251">
              <w:rPr>
                <w:rFonts w:ascii="Times New Roman" w:hAnsi="Times New Roman" w:cs="Times New Roman"/>
                <w:b w:val="1"/>
                <w:bCs w:val="1"/>
                <w:color w:val="000000" w:themeColor="text1" w:themeTint="FF" w:themeShade="FF"/>
                <w:sz w:val="24"/>
                <w:szCs w:val="24"/>
              </w:rPr>
              <w:t xml:space="preserve"> </w:t>
            </w:r>
            <w:commentRangeStart w:id="2"/>
            <w:r w:rsidRPr="1AAB5D9C" w:rsidR="03BA8251">
              <w:rPr>
                <w:rFonts w:ascii="Times New Roman" w:hAnsi="Times New Roman" w:cs="Times New Roman"/>
                <w:b w:val="1"/>
                <w:bCs w:val="1"/>
                <w:color w:val="000000" w:themeColor="text1" w:themeTint="FF" w:themeShade="FF"/>
                <w:sz w:val="24"/>
                <w:szCs w:val="24"/>
              </w:rPr>
              <w:t>Sri</w:t>
            </w:r>
            <w:r w:rsidRPr="1AAB5D9C" w:rsidR="24FB6202">
              <w:rPr>
                <w:rFonts w:ascii="Times New Roman" w:hAnsi="Times New Roman" w:cs="Times New Roman"/>
                <w:b w:val="1"/>
                <w:bCs w:val="1"/>
                <w:color w:val="000000" w:themeColor="text1" w:themeTint="FF" w:themeShade="FF"/>
                <w:sz w:val="24"/>
                <w:szCs w:val="24"/>
              </w:rPr>
              <w:t>ram</w:t>
            </w:r>
            <w:commentRangeEnd w:id="2"/>
            <w:r>
              <w:rPr>
                <w:rStyle w:val="CommentReference"/>
              </w:rPr>
              <w:commentReference w:id="2"/>
            </w:r>
            <w:r w:rsidRPr="1AAB5D9C" w:rsidR="24FB6202">
              <w:rPr>
                <w:rFonts w:ascii="Times New Roman" w:hAnsi="Times New Roman" w:cs="Times New Roman"/>
                <w:b w:val="1"/>
                <w:bCs w:val="1"/>
                <w:color w:val="000000" w:themeColor="text1" w:themeTint="FF" w:themeShade="FF"/>
                <w:sz w:val="24"/>
                <w:szCs w:val="24"/>
              </w:rPr>
              <w:t xml:space="preserve"> </w:t>
            </w:r>
          </w:p>
        </w:tc>
      </w:tr>
      <w:tr w:rsidR="000C22C7" w:rsidTr="1AAB5D9C" w14:paraId="320B48DE" w14:textId="77777777">
        <w:tc>
          <w:tcPr>
            <w:tcW w:w="4140" w:type="dxa"/>
            <w:tcMar/>
          </w:tcPr>
          <w:p w:rsidRPr="002812EA" w:rsidR="000C22C7" w:rsidP="002F6C8E" w:rsidRDefault="000C22C7" w14:paraId="1FFCE743" w14:textId="77777777">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Thesis Advisor</w:t>
            </w:r>
          </w:p>
        </w:tc>
        <w:tc>
          <w:tcPr>
            <w:tcW w:w="990" w:type="dxa"/>
            <w:tcMar/>
          </w:tcPr>
          <w:p w:rsidRPr="002812EA" w:rsidR="000C22C7" w:rsidP="002F6C8E" w:rsidRDefault="000C22C7" w14:paraId="4440ADB0" w14:textId="77777777">
            <w:pPr>
              <w:pStyle w:val="NoSpacing"/>
              <w:rPr>
                <w:rFonts w:ascii="Times New Roman" w:hAnsi="Times New Roman" w:cs="Times New Roman"/>
                <w:b/>
                <w:bCs/>
                <w:sz w:val="24"/>
                <w:szCs w:val="24"/>
              </w:rPr>
            </w:pPr>
          </w:p>
        </w:tc>
        <w:tc>
          <w:tcPr>
            <w:tcW w:w="4230" w:type="dxa"/>
            <w:tcBorders>
              <w:left w:val="nil"/>
            </w:tcBorders>
            <w:tcMar/>
          </w:tcPr>
          <w:p w:rsidRPr="002812EA" w:rsidR="000C22C7" w:rsidP="002F6C8E" w:rsidRDefault="000C22C7" w14:paraId="00540332" w14:textId="77777777">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Committee Member</w:t>
            </w:r>
          </w:p>
        </w:tc>
      </w:tr>
      <w:tr w:rsidR="000C22C7" w:rsidTr="1AAB5D9C" w14:paraId="510D947C" w14:textId="77777777">
        <w:tc>
          <w:tcPr>
            <w:tcW w:w="4140" w:type="dxa"/>
            <w:tcBorders>
              <w:bottom w:val="single" w:color="auto" w:sz="4" w:space="0"/>
            </w:tcBorders>
            <w:tcMar/>
          </w:tcPr>
          <w:p w:rsidRPr="002812EA" w:rsidR="000C22C7" w:rsidP="002F6C8E" w:rsidRDefault="000C22C7" w14:paraId="75F72CDC" w14:textId="77777777">
            <w:pPr>
              <w:pStyle w:val="NoSpacing"/>
              <w:jc w:val="center"/>
              <w:rPr>
                <w:rFonts w:ascii="Times New Roman" w:hAnsi="Times New Roman" w:cs="Times New Roman"/>
                <w:sz w:val="24"/>
                <w:szCs w:val="24"/>
              </w:rPr>
            </w:pPr>
          </w:p>
          <w:p w:rsidRPr="002812EA" w:rsidR="000C22C7" w:rsidP="002F6C8E" w:rsidRDefault="000C22C7" w14:paraId="2680F5B3" w14:textId="77777777">
            <w:pPr>
              <w:pStyle w:val="NoSpacing"/>
              <w:rPr>
                <w:rFonts w:ascii="Times New Roman" w:hAnsi="Times New Roman" w:cs="Times New Roman"/>
                <w:sz w:val="24"/>
                <w:szCs w:val="24"/>
              </w:rPr>
            </w:pPr>
          </w:p>
        </w:tc>
        <w:tc>
          <w:tcPr>
            <w:tcW w:w="990" w:type="dxa"/>
            <w:tcMar/>
          </w:tcPr>
          <w:p w:rsidRPr="002812EA" w:rsidR="000C22C7" w:rsidP="002F6C8E" w:rsidRDefault="000C22C7" w14:paraId="3C5E9E95" w14:textId="77777777">
            <w:pPr>
              <w:pStyle w:val="NoSpacing"/>
              <w:rPr>
                <w:rFonts w:ascii="Times New Roman" w:hAnsi="Times New Roman" w:cs="Times New Roman"/>
                <w:sz w:val="24"/>
                <w:szCs w:val="24"/>
              </w:rPr>
            </w:pPr>
          </w:p>
        </w:tc>
        <w:tc>
          <w:tcPr>
            <w:tcW w:w="4230" w:type="dxa"/>
            <w:tcBorders>
              <w:left w:val="nil"/>
              <w:bottom w:val="single" w:color="auto" w:sz="4" w:space="0"/>
            </w:tcBorders>
            <w:tcMar/>
          </w:tcPr>
          <w:p w:rsidR="000C22C7" w:rsidP="002F6C8E" w:rsidRDefault="000C22C7" w14:paraId="726C0231" w14:textId="77777777">
            <w:pPr>
              <w:pStyle w:val="NoSpacing"/>
              <w:rPr>
                <w:rFonts w:ascii="Times New Roman" w:hAnsi="Times New Roman" w:cs="Times New Roman"/>
                <w:sz w:val="24"/>
                <w:szCs w:val="24"/>
              </w:rPr>
            </w:pPr>
          </w:p>
          <w:p w:rsidRPr="002812EA" w:rsidR="00F207CF" w:rsidP="002F6C8E" w:rsidRDefault="00F207CF" w14:paraId="14F689B5" w14:textId="31A47F82">
            <w:pPr>
              <w:pStyle w:val="NoSpacing"/>
              <w:rPr>
                <w:rFonts w:ascii="Times New Roman" w:hAnsi="Times New Roman" w:cs="Times New Roman"/>
                <w:sz w:val="24"/>
                <w:szCs w:val="24"/>
              </w:rPr>
            </w:pPr>
          </w:p>
        </w:tc>
      </w:tr>
      <w:tr w:rsidRPr="002812EA" w:rsidR="000C22C7" w:rsidTr="1AAB5D9C" w14:paraId="2623436B" w14:textId="77777777">
        <w:tc>
          <w:tcPr>
            <w:tcW w:w="4140" w:type="dxa"/>
            <w:tcBorders>
              <w:top w:val="single" w:color="auto" w:sz="4" w:space="0"/>
            </w:tcBorders>
            <w:tcMar/>
          </w:tcPr>
          <w:p w:rsidRPr="00967482" w:rsidR="000C22C7" w:rsidP="5543E507" w:rsidRDefault="57E55D2C" w14:paraId="11062793" w14:textId="0187D52F" w14:noSpellErr="1">
            <w:pPr>
              <w:pStyle w:val="NoSpacing"/>
              <w:rPr>
                <w:rFonts w:ascii="Times New Roman" w:hAnsi="Times New Roman" w:cs="Times New Roman"/>
                <w:b w:val="1"/>
                <w:bCs w:val="1"/>
                <w:color w:val="000000" w:themeColor="text1" w:themeTint="FF" w:themeShade="FF"/>
                <w:sz w:val="24"/>
                <w:szCs w:val="24"/>
                <w:rPrChange w:author="Davion J. Greene" w:date="2023-02-22T16:39:38.924Z" w:id="1725645976">
                  <w:rPr>
                    <w:rFonts w:ascii="Times New Roman" w:hAnsi="Times New Roman" w:cs="Times New Roman"/>
                    <w:b w:val="1"/>
                    <w:bCs w:val="1"/>
                    <w:color w:val="FF0000"/>
                    <w:sz w:val="24"/>
                    <w:szCs w:val="24"/>
                  </w:rPr>
                </w:rPrChange>
              </w:rPr>
            </w:pPr>
            <w:r w:rsidRPr="5543E507" w:rsidR="57E55D2C">
              <w:rPr>
                <w:rFonts w:ascii="Times New Roman" w:hAnsi="Times New Roman" w:cs="Times New Roman"/>
                <w:b w:val="1"/>
                <w:bCs w:val="1"/>
                <w:color w:val="000000" w:themeColor="text1" w:themeTint="FF" w:themeShade="FF"/>
                <w:sz w:val="24"/>
                <w:szCs w:val="24"/>
                <w:rPrChange w:author="Davion J. Greene" w:date="2023-02-22T16:39:38.923Z" w:id="1697421108">
                  <w:rPr>
                    <w:rFonts w:ascii="Times New Roman" w:hAnsi="Times New Roman" w:cs="Times New Roman"/>
                    <w:b w:val="1"/>
                    <w:bCs w:val="1"/>
                    <w:color w:val="FF0000"/>
                    <w:sz w:val="24"/>
                    <w:szCs w:val="24"/>
                  </w:rPr>
                </w:rPrChange>
              </w:rPr>
              <w:t>Dr. Shrikant Pawar</w:t>
            </w:r>
          </w:p>
        </w:tc>
        <w:tc>
          <w:tcPr>
            <w:tcW w:w="990" w:type="dxa"/>
            <w:tcMar/>
          </w:tcPr>
          <w:p w:rsidRPr="002812EA" w:rsidR="000C22C7" w:rsidP="002F6C8E" w:rsidRDefault="000C22C7" w14:paraId="3428F3AA" w14:textId="77777777">
            <w:pPr>
              <w:pStyle w:val="NoSpacing"/>
              <w:rPr>
                <w:rFonts w:ascii="Times New Roman" w:hAnsi="Times New Roman" w:cs="Times New Roman"/>
                <w:color w:val="DDD9C3" w:themeColor="background2" w:themeShade="E6"/>
                <w:sz w:val="24"/>
                <w:szCs w:val="24"/>
              </w:rPr>
            </w:pPr>
          </w:p>
        </w:tc>
        <w:tc>
          <w:tcPr>
            <w:tcW w:w="4230" w:type="dxa"/>
            <w:tcBorders>
              <w:top w:val="single" w:color="auto" w:sz="4" w:space="0"/>
              <w:left w:val="nil"/>
            </w:tcBorders>
            <w:tcMar/>
          </w:tcPr>
          <w:p w:rsidRPr="00967482" w:rsidR="000C22C7" w:rsidP="5543E507" w:rsidRDefault="57E55D2C" w14:paraId="2218A29E" w14:textId="19424BB7" w14:noSpellErr="1">
            <w:pPr>
              <w:pStyle w:val="NoSpacing"/>
              <w:rPr>
                <w:rFonts w:ascii="Times New Roman" w:hAnsi="Times New Roman" w:cs="Times New Roman"/>
                <w:b w:val="1"/>
                <w:bCs w:val="1"/>
                <w:color w:val="000000" w:themeColor="text1" w:themeTint="FF" w:themeShade="FF"/>
                <w:sz w:val="24"/>
                <w:szCs w:val="24"/>
                <w:rPrChange w:author="Davion J. Greene" w:date="2023-02-22T16:39:43.652Z" w:id="274609534">
                  <w:rPr>
                    <w:rFonts w:ascii="Times New Roman" w:hAnsi="Times New Roman" w:cs="Times New Roman"/>
                    <w:b w:val="1"/>
                    <w:bCs w:val="1"/>
                    <w:color w:val="FF0000"/>
                    <w:sz w:val="24"/>
                    <w:szCs w:val="24"/>
                  </w:rPr>
                </w:rPrChange>
              </w:rPr>
            </w:pPr>
            <w:r w:rsidRPr="5543E507" w:rsidR="57E55D2C">
              <w:rPr>
                <w:rFonts w:ascii="Times New Roman" w:hAnsi="Times New Roman" w:cs="Times New Roman"/>
                <w:b w:val="1"/>
                <w:bCs w:val="1"/>
                <w:color w:val="000000" w:themeColor="text1" w:themeTint="FF" w:themeShade="FF"/>
                <w:sz w:val="24"/>
                <w:szCs w:val="24"/>
                <w:rPrChange w:author="Davion J. Greene" w:date="2023-02-22T16:39:43.649Z" w:id="1656184077">
                  <w:rPr>
                    <w:rFonts w:ascii="Times New Roman" w:hAnsi="Times New Roman" w:cs="Times New Roman"/>
                    <w:b w:val="1"/>
                    <w:bCs w:val="1"/>
                    <w:color w:val="FF0000"/>
                    <w:sz w:val="24"/>
                    <w:szCs w:val="24"/>
                  </w:rPr>
                </w:rPrChange>
              </w:rPr>
              <w:t>Dr. Yuanyuan</w:t>
            </w:r>
            <w:r w:rsidRPr="5543E507" w:rsidR="6A7594C6">
              <w:rPr>
                <w:rFonts w:ascii="Times New Roman" w:hAnsi="Times New Roman" w:cs="Times New Roman"/>
                <w:b w:val="1"/>
                <w:bCs w:val="1"/>
                <w:color w:val="000000" w:themeColor="text1" w:themeTint="FF" w:themeShade="FF"/>
                <w:sz w:val="24"/>
                <w:szCs w:val="24"/>
                <w:rPrChange w:author="Davion J. Greene" w:date="2023-02-22T16:39:43.651Z" w:id="94330063">
                  <w:rPr>
                    <w:rFonts w:ascii="Times New Roman" w:hAnsi="Times New Roman" w:cs="Times New Roman"/>
                    <w:b w:val="1"/>
                    <w:bCs w:val="1"/>
                    <w:color w:val="FF0000"/>
                    <w:sz w:val="24"/>
                    <w:szCs w:val="24"/>
                  </w:rPr>
                </w:rPrChange>
              </w:rPr>
              <w:t xml:space="preserve"> Peng</w:t>
            </w:r>
          </w:p>
        </w:tc>
      </w:tr>
      <w:tr w:rsidR="000C22C7" w:rsidTr="1AAB5D9C" w14:paraId="2F6767A4" w14:textId="77777777">
        <w:tc>
          <w:tcPr>
            <w:tcW w:w="4140" w:type="dxa"/>
            <w:tcMar/>
          </w:tcPr>
          <w:p w:rsidRPr="002812EA" w:rsidR="000C22C7" w:rsidP="002F6C8E" w:rsidRDefault="000C22C7" w14:paraId="31DE264E" w14:textId="77777777">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Committee Member</w:t>
            </w:r>
          </w:p>
        </w:tc>
        <w:tc>
          <w:tcPr>
            <w:tcW w:w="990" w:type="dxa"/>
            <w:tcMar/>
          </w:tcPr>
          <w:p w:rsidRPr="002812EA" w:rsidR="000C22C7" w:rsidP="002F6C8E" w:rsidRDefault="000C22C7" w14:paraId="32704E49" w14:textId="77777777">
            <w:pPr>
              <w:pStyle w:val="NoSpacing"/>
              <w:rPr>
                <w:rFonts w:ascii="Times New Roman" w:hAnsi="Times New Roman" w:cs="Times New Roman"/>
                <w:b/>
                <w:bCs/>
                <w:sz w:val="24"/>
                <w:szCs w:val="24"/>
              </w:rPr>
            </w:pPr>
          </w:p>
        </w:tc>
        <w:tc>
          <w:tcPr>
            <w:tcW w:w="4230" w:type="dxa"/>
            <w:tcBorders>
              <w:left w:val="nil"/>
            </w:tcBorders>
            <w:tcMar/>
          </w:tcPr>
          <w:p w:rsidRPr="002812EA" w:rsidR="000C22C7" w:rsidP="002F6C8E" w:rsidRDefault="000C22C7" w14:paraId="19781918" w14:textId="77777777">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Academic Advisor</w:t>
            </w:r>
          </w:p>
        </w:tc>
      </w:tr>
    </w:tbl>
    <w:p w:rsidRPr="00770DEE" w:rsidR="000C22C7" w:rsidP="000C22C7" w:rsidRDefault="000C22C7" w14:paraId="2CFFC1B7" w14:textId="77777777">
      <w:pPr>
        <w:pStyle w:val="NoSpacing"/>
        <w:jc w:val="center"/>
      </w:pPr>
    </w:p>
    <w:p w:rsidR="000C22C7" w:rsidP="000C22C7" w:rsidRDefault="000C22C7" w14:paraId="6AB759BA" w14:textId="77777777">
      <w:pPr>
        <w:jc w:val="center"/>
        <w:rPr>
          <w:b/>
          <w:caps/>
        </w:rPr>
      </w:pPr>
    </w:p>
    <w:p w:rsidR="000C22C7" w:rsidP="000C22C7" w:rsidRDefault="000C22C7" w14:paraId="16FA2304" w14:textId="77777777">
      <w:pPr>
        <w:jc w:val="center"/>
        <w:rPr>
          <w:b/>
          <w:caps/>
        </w:rPr>
      </w:pPr>
    </w:p>
    <w:tbl>
      <w:tblPr>
        <w:tblStyle w:val="TableGrid"/>
        <w:tblW w:w="0" w:type="auto"/>
        <w:tblLook w:val="04A0" w:firstRow="1" w:lastRow="0" w:firstColumn="1" w:lastColumn="0" w:noHBand="0" w:noVBand="1"/>
      </w:tblPr>
      <w:tblGrid>
        <w:gridCol w:w="1646"/>
        <w:gridCol w:w="2687"/>
        <w:gridCol w:w="982"/>
        <w:gridCol w:w="3325"/>
      </w:tblGrid>
      <w:tr w:rsidR="000C22C7" w:rsidTr="002F6C8E" w14:paraId="7FA847A1" w14:textId="77777777">
        <w:tc>
          <w:tcPr>
            <w:tcW w:w="1705" w:type="dxa"/>
            <w:tcBorders>
              <w:top w:val="nil"/>
              <w:left w:val="nil"/>
              <w:bottom w:val="nil"/>
              <w:right w:val="nil"/>
            </w:tcBorders>
          </w:tcPr>
          <w:p w:rsidRPr="00887F65" w:rsidR="000C22C7" w:rsidP="002F6C8E" w:rsidRDefault="000C22C7" w14:paraId="151E2041" w14:textId="77777777">
            <w:pPr>
              <w:rPr>
                <w:b/>
              </w:rPr>
            </w:pPr>
            <w:r>
              <w:rPr>
                <w:b/>
              </w:rPr>
              <w:t>Received by:</w:t>
            </w:r>
          </w:p>
        </w:tc>
        <w:tc>
          <w:tcPr>
            <w:tcW w:w="2969" w:type="dxa"/>
            <w:tcBorders>
              <w:top w:val="nil"/>
              <w:left w:val="nil"/>
              <w:bottom w:val="single" w:color="auto" w:sz="4" w:space="0"/>
              <w:right w:val="nil"/>
            </w:tcBorders>
          </w:tcPr>
          <w:p w:rsidR="000C22C7" w:rsidP="002F6C8E" w:rsidRDefault="000C22C7" w14:paraId="3FC8223F" w14:textId="77777777">
            <w:pPr>
              <w:rPr>
                <w:b/>
                <w:caps/>
              </w:rPr>
            </w:pPr>
          </w:p>
        </w:tc>
        <w:tc>
          <w:tcPr>
            <w:tcW w:w="996" w:type="dxa"/>
            <w:tcBorders>
              <w:top w:val="nil"/>
              <w:left w:val="nil"/>
              <w:bottom w:val="nil"/>
              <w:right w:val="nil"/>
            </w:tcBorders>
          </w:tcPr>
          <w:p w:rsidRPr="004B3049" w:rsidR="000C22C7" w:rsidP="002F6C8E" w:rsidRDefault="000C22C7" w14:paraId="7BD6B369" w14:textId="77777777">
            <w:pPr>
              <w:rPr>
                <w:b/>
                <w:smallCaps/>
              </w:rPr>
            </w:pPr>
            <w:r>
              <w:rPr>
                <w:b/>
                <w:smallCaps/>
              </w:rPr>
              <w:t>Date:</w:t>
            </w:r>
          </w:p>
        </w:tc>
        <w:tc>
          <w:tcPr>
            <w:tcW w:w="3680" w:type="dxa"/>
            <w:tcBorders>
              <w:top w:val="nil"/>
              <w:left w:val="nil"/>
              <w:bottom w:val="single" w:color="auto" w:sz="4" w:space="0"/>
              <w:right w:val="nil"/>
            </w:tcBorders>
          </w:tcPr>
          <w:p w:rsidR="000C22C7" w:rsidP="002F6C8E" w:rsidRDefault="000C22C7" w14:paraId="76ADABE4" w14:textId="77777777">
            <w:pPr>
              <w:rPr>
                <w:b/>
                <w:caps/>
              </w:rPr>
            </w:pPr>
          </w:p>
        </w:tc>
      </w:tr>
      <w:tr w:rsidR="000C22C7" w:rsidTr="002F6C8E" w14:paraId="37A4311B" w14:textId="77777777">
        <w:tc>
          <w:tcPr>
            <w:tcW w:w="9350" w:type="dxa"/>
            <w:gridSpan w:val="4"/>
            <w:tcBorders>
              <w:top w:val="nil"/>
              <w:left w:val="nil"/>
              <w:bottom w:val="nil"/>
              <w:right w:val="nil"/>
            </w:tcBorders>
          </w:tcPr>
          <w:p w:rsidR="000C22C7" w:rsidP="002F6C8E" w:rsidRDefault="000C22C7" w14:paraId="75D0EACA" w14:textId="2FE1DC9F">
            <w:pPr>
              <w:rPr>
                <w:b/>
              </w:rPr>
            </w:pPr>
            <w:r>
              <w:rPr>
                <w:b/>
              </w:rPr>
              <w:t>Dr. Karina Liles, Chairperson, Department of Mathematics and Computer Science</w:t>
            </w:r>
          </w:p>
          <w:p w:rsidRPr="00887F65" w:rsidR="000C22C7" w:rsidP="002F6C8E" w:rsidRDefault="000C22C7" w14:paraId="6ACC3899" w14:textId="77777777">
            <w:pPr>
              <w:rPr>
                <w:b/>
              </w:rPr>
            </w:pPr>
          </w:p>
        </w:tc>
      </w:tr>
      <w:tr w:rsidR="000C22C7" w:rsidTr="002F6C8E" w14:paraId="73AEE146" w14:textId="77777777">
        <w:tc>
          <w:tcPr>
            <w:tcW w:w="1705" w:type="dxa"/>
            <w:tcBorders>
              <w:top w:val="nil"/>
              <w:left w:val="nil"/>
              <w:bottom w:val="nil"/>
              <w:right w:val="nil"/>
            </w:tcBorders>
          </w:tcPr>
          <w:p w:rsidRPr="00887F65" w:rsidR="000C22C7" w:rsidP="002F6C8E" w:rsidRDefault="000C22C7" w14:paraId="30FCA576" w14:textId="77777777">
            <w:pPr>
              <w:rPr>
                <w:b/>
              </w:rPr>
            </w:pPr>
            <w:r>
              <w:rPr>
                <w:b/>
              </w:rPr>
              <w:t>Received by:</w:t>
            </w:r>
          </w:p>
        </w:tc>
        <w:tc>
          <w:tcPr>
            <w:tcW w:w="2969" w:type="dxa"/>
            <w:tcBorders>
              <w:top w:val="nil"/>
              <w:left w:val="nil"/>
              <w:bottom w:val="single" w:color="auto" w:sz="4" w:space="0"/>
              <w:right w:val="nil"/>
            </w:tcBorders>
          </w:tcPr>
          <w:p w:rsidR="000C22C7" w:rsidP="002F6C8E" w:rsidRDefault="000C22C7" w14:paraId="676472BC" w14:textId="77777777">
            <w:pPr>
              <w:rPr>
                <w:b/>
                <w:caps/>
              </w:rPr>
            </w:pPr>
          </w:p>
        </w:tc>
        <w:tc>
          <w:tcPr>
            <w:tcW w:w="996" w:type="dxa"/>
            <w:tcBorders>
              <w:top w:val="nil"/>
              <w:left w:val="nil"/>
              <w:bottom w:val="nil"/>
              <w:right w:val="nil"/>
            </w:tcBorders>
          </w:tcPr>
          <w:p w:rsidRPr="004B3049" w:rsidR="000C22C7" w:rsidP="002F6C8E" w:rsidRDefault="000C22C7" w14:paraId="13929275" w14:textId="77777777">
            <w:pPr>
              <w:rPr>
                <w:b/>
                <w:smallCaps/>
              </w:rPr>
            </w:pPr>
            <w:r>
              <w:rPr>
                <w:b/>
                <w:smallCaps/>
              </w:rPr>
              <w:t>Date:</w:t>
            </w:r>
          </w:p>
        </w:tc>
        <w:tc>
          <w:tcPr>
            <w:tcW w:w="3680" w:type="dxa"/>
            <w:tcBorders>
              <w:top w:val="nil"/>
              <w:left w:val="nil"/>
              <w:bottom w:val="single" w:color="auto" w:sz="4" w:space="0"/>
              <w:right w:val="nil"/>
            </w:tcBorders>
          </w:tcPr>
          <w:p w:rsidR="000C22C7" w:rsidP="002F6C8E" w:rsidRDefault="000C22C7" w14:paraId="79094527" w14:textId="77777777">
            <w:pPr>
              <w:rPr>
                <w:b/>
                <w:caps/>
              </w:rPr>
            </w:pPr>
          </w:p>
        </w:tc>
      </w:tr>
      <w:tr w:rsidRPr="00887F65" w:rsidR="000C22C7" w:rsidTr="002F6C8E" w14:paraId="164E7652" w14:textId="77777777">
        <w:tc>
          <w:tcPr>
            <w:tcW w:w="9350" w:type="dxa"/>
            <w:gridSpan w:val="4"/>
            <w:tcBorders>
              <w:top w:val="nil"/>
              <w:left w:val="nil"/>
              <w:bottom w:val="nil"/>
              <w:right w:val="nil"/>
            </w:tcBorders>
          </w:tcPr>
          <w:p w:rsidR="000C22C7" w:rsidP="002F6C8E" w:rsidRDefault="000C22C7" w14:paraId="1705413A" w14:textId="77777777">
            <w:pPr>
              <w:rPr>
                <w:b/>
              </w:rPr>
            </w:pPr>
            <w:r>
              <w:rPr>
                <w:b/>
              </w:rPr>
              <w:t>Dr. Verlie Tisdale, Acting Dean, School of Natural Sciences and Mathematics</w:t>
            </w:r>
          </w:p>
          <w:p w:rsidRPr="00887F65" w:rsidR="000C22C7" w:rsidP="002F6C8E" w:rsidRDefault="000C22C7" w14:paraId="3FA41F38" w14:textId="77777777">
            <w:pPr>
              <w:rPr>
                <w:b/>
              </w:rPr>
            </w:pPr>
          </w:p>
        </w:tc>
      </w:tr>
      <w:tr w:rsidR="000C22C7" w:rsidTr="002F6C8E" w14:paraId="65EE2C15" w14:textId="77777777">
        <w:tc>
          <w:tcPr>
            <w:tcW w:w="1705" w:type="dxa"/>
            <w:tcBorders>
              <w:top w:val="nil"/>
              <w:left w:val="nil"/>
              <w:bottom w:val="nil"/>
              <w:right w:val="nil"/>
            </w:tcBorders>
          </w:tcPr>
          <w:p w:rsidRPr="00887F65" w:rsidR="000C22C7" w:rsidP="002F6C8E" w:rsidRDefault="000C22C7" w14:paraId="5B1DEC7F" w14:textId="77777777">
            <w:pPr>
              <w:rPr>
                <w:b/>
              </w:rPr>
            </w:pPr>
            <w:r>
              <w:rPr>
                <w:b/>
              </w:rPr>
              <w:t>Received by:</w:t>
            </w:r>
          </w:p>
        </w:tc>
        <w:tc>
          <w:tcPr>
            <w:tcW w:w="2969" w:type="dxa"/>
            <w:tcBorders>
              <w:top w:val="nil"/>
              <w:left w:val="nil"/>
              <w:bottom w:val="single" w:color="auto" w:sz="4" w:space="0"/>
              <w:right w:val="nil"/>
            </w:tcBorders>
          </w:tcPr>
          <w:p w:rsidR="000C22C7" w:rsidP="002F6C8E" w:rsidRDefault="000C22C7" w14:paraId="2606B3A2" w14:textId="77777777">
            <w:pPr>
              <w:rPr>
                <w:b/>
                <w:caps/>
              </w:rPr>
            </w:pPr>
          </w:p>
        </w:tc>
        <w:tc>
          <w:tcPr>
            <w:tcW w:w="996" w:type="dxa"/>
            <w:tcBorders>
              <w:top w:val="nil"/>
              <w:left w:val="nil"/>
              <w:bottom w:val="nil"/>
              <w:right w:val="nil"/>
            </w:tcBorders>
          </w:tcPr>
          <w:p w:rsidRPr="004B3049" w:rsidR="000C22C7" w:rsidP="002F6C8E" w:rsidRDefault="000C22C7" w14:paraId="6A260C1D" w14:textId="77777777">
            <w:pPr>
              <w:rPr>
                <w:b/>
                <w:smallCaps/>
              </w:rPr>
            </w:pPr>
            <w:r>
              <w:rPr>
                <w:b/>
                <w:smallCaps/>
              </w:rPr>
              <w:t>Date:</w:t>
            </w:r>
          </w:p>
        </w:tc>
        <w:tc>
          <w:tcPr>
            <w:tcW w:w="3680" w:type="dxa"/>
            <w:tcBorders>
              <w:top w:val="nil"/>
              <w:left w:val="nil"/>
              <w:bottom w:val="single" w:color="auto" w:sz="4" w:space="0"/>
              <w:right w:val="nil"/>
            </w:tcBorders>
          </w:tcPr>
          <w:p w:rsidR="000C22C7" w:rsidP="002F6C8E" w:rsidRDefault="000C22C7" w14:paraId="50ABB290" w14:textId="77777777">
            <w:pPr>
              <w:rPr>
                <w:b/>
                <w:caps/>
              </w:rPr>
            </w:pPr>
          </w:p>
        </w:tc>
      </w:tr>
      <w:tr w:rsidRPr="00887F65" w:rsidR="000C22C7" w:rsidTr="002F6C8E" w14:paraId="02DD556A" w14:textId="77777777">
        <w:tc>
          <w:tcPr>
            <w:tcW w:w="9350" w:type="dxa"/>
            <w:gridSpan w:val="4"/>
            <w:tcBorders>
              <w:top w:val="nil"/>
              <w:left w:val="nil"/>
              <w:bottom w:val="nil"/>
              <w:right w:val="nil"/>
            </w:tcBorders>
          </w:tcPr>
          <w:p w:rsidRPr="00887F65" w:rsidR="000C22C7" w:rsidP="002F6C8E" w:rsidRDefault="000C22C7" w14:paraId="7D1DFF70" w14:textId="5A78B0F7">
            <w:pPr>
              <w:rPr>
                <w:b/>
              </w:rPr>
            </w:pPr>
            <w:r>
              <w:rPr>
                <w:b/>
              </w:rPr>
              <w:t>Dr. Verlie Tisdale, Vice Provost for Academic Affairs</w:t>
            </w:r>
          </w:p>
        </w:tc>
      </w:tr>
    </w:tbl>
    <w:p w:rsidR="00295941" w:rsidP="005E74BE" w:rsidRDefault="00295941" w14:paraId="5A0B3802" w14:textId="77777777">
      <w:pPr>
        <w:pStyle w:val="BodyText"/>
        <w:ind w:firstLine="0"/>
      </w:pPr>
    </w:p>
    <w:p w:rsidR="00295941" w:rsidDel="003D0666" w:rsidP="005E74BE" w:rsidRDefault="00295941" w14:paraId="7B7096B0" w14:textId="77777777">
      <w:pPr>
        <w:pStyle w:val="BodyText"/>
        <w:ind w:firstLine="0"/>
        <w:rPr>
          <w:del w:author="Jessica Myles" w:date="2023-02-21T15:49:00Z" w:id="3"/>
        </w:rPr>
      </w:pPr>
    </w:p>
    <w:p w:rsidR="00FA1272" w:rsidP="00A0419F" w:rsidRDefault="0003432E" w14:paraId="3999E7F1" w14:textId="5D56FDF3">
      <w:pPr>
        <w:pStyle w:val="BodyText"/>
        <w:ind w:firstLine="0"/>
      </w:pPr>
      <w:r>
        <w:br w:type="page"/>
      </w:r>
      <w:bookmarkStart w:name="Dedication" w:id="4"/>
      <w:bookmarkEnd w:id="4"/>
    </w:p>
    <w:p w:rsidR="00883AC1" w:rsidP="003D0666" w:rsidRDefault="00883AC1" w14:paraId="6063D739" w14:textId="77777777">
      <w:pPr>
        <w:pStyle w:val="BodyText"/>
        <w:ind w:firstLine="0"/>
        <w:sectPr w:rsidR="00883AC1" w:rsidSect="0003432E">
          <w:headerReference w:type="even" r:id="rId14"/>
          <w:headerReference w:type="default" r:id="rId15"/>
          <w:footerReference w:type="even" r:id="rId16"/>
          <w:footerReference w:type="default" r:id="rId17"/>
          <w:pgSz w:w="12240" w:h="15840" w:orient="portrait" w:code="1"/>
          <w:pgMar w:top="1440" w:right="1440" w:bottom="1915" w:left="2160" w:header="1440" w:footer="1440" w:gutter="0"/>
          <w:pgNumType w:fmt="lowerRoman" w:start="2"/>
          <w:cols w:space="720"/>
          <w:noEndnote/>
        </w:sectPr>
        <w:pPrChange w:author="Jessica Myles" w:date="2023-02-21T15:49:00Z" w:id="5">
          <w:pPr>
            <w:pStyle w:val="BodyText"/>
            <w:jc w:val="center"/>
          </w:pPr>
        </w:pPrChange>
      </w:pPr>
    </w:p>
    <w:p w:rsidRPr="009C3CE8" w:rsidR="009E7CE0" w:rsidP="002A7B6E" w:rsidRDefault="00233C70" w14:paraId="75AA4414" w14:textId="3D5E9819">
      <w:pPr>
        <w:pStyle w:val="APALevel0"/>
        <w:rPr>
          <w:b/>
          <w:bCs/>
        </w:rPr>
      </w:pPr>
      <w:bookmarkStart w:name="List_of_Tables" w:id="6"/>
      <w:bookmarkStart w:name="_Toc112782733" w:id="7"/>
      <w:bookmarkEnd w:id="6"/>
      <w:r>
        <w:rPr>
          <w:b/>
          <w:bCs/>
        </w:rPr>
        <w:lastRenderedPageBreak/>
        <w:t>ACKNOWLEDGEMENTS</w:t>
      </w:r>
      <w:bookmarkEnd w:id="7"/>
    </w:p>
    <w:p w:rsidR="009E7CE0" w:rsidP="009E7CE0" w:rsidRDefault="009E7CE0" w14:paraId="2002B006" w14:textId="74E87D81">
      <w:pPr>
        <w:pStyle w:val="BodyText"/>
      </w:pPr>
      <w:r>
        <w:t xml:space="preserve">[the </w:t>
      </w:r>
      <w:r w:rsidRPr="00C219A0">
        <w:t>Acknowledgments</w:t>
      </w:r>
      <w:r>
        <w:t xml:space="preserve"> page is optional. It is a nice place to thank the faculty, friends, and family members who have helped you reach this point in your academic career. This section should be no more than one page in length.]</w:t>
      </w:r>
    </w:p>
    <w:p w:rsidR="009E7CE0" w:rsidRDefault="009E7CE0" w14:paraId="1623B8E6" w14:textId="77777777">
      <w:pPr>
        <w:autoSpaceDE/>
        <w:autoSpaceDN/>
        <w:adjustRightInd/>
        <w:snapToGrid/>
      </w:pPr>
      <w:r>
        <w:br w:type="page"/>
      </w:r>
    </w:p>
    <w:p w:rsidRPr="009C3CE8" w:rsidR="007330F5" w:rsidP="002A7B6E" w:rsidRDefault="00A46373" w14:paraId="5424EEF0" w14:textId="4720C4AB">
      <w:pPr>
        <w:pStyle w:val="APALevel0"/>
        <w:rPr>
          <w:b w:val="1"/>
          <w:bCs w:val="1"/>
        </w:rPr>
      </w:pPr>
      <w:bookmarkStart w:name="_Toc112782734" w:id="8"/>
      <w:r w:rsidRPr="263C9694" w:rsidR="00A46373">
        <w:rPr>
          <w:b w:val="1"/>
          <w:bCs w:val="1"/>
        </w:rPr>
        <w:t>PROBLEM</w:t>
      </w:r>
      <w:r w:rsidRPr="263C9694" w:rsidR="00233C70">
        <w:rPr>
          <w:b w:val="1"/>
          <w:bCs w:val="1"/>
        </w:rPr>
        <w:t xml:space="preserve"> </w:t>
      </w:r>
      <w:r w:rsidRPr="263C9694" w:rsidR="00233C70">
        <w:rPr>
          <w:b w:val="1"/>
          <w:bCs w:val="1"/>
        </w:rPr>
        <w:t>STATEMENT</w:t>
      </w:r>
      <w:bookmarkEnd w:id="8"/>
    </w:p>
    <w:p w:rsidR="00BD6455" w:rsidP="5543E507" w:rsidRDefault="00BD6455" w14:paraId="3B5A7A84" w14:textId="66A826AE">
      <w:pPr>
        <w:pStyle w:val="paragraph"/>
        <w:spacing w:before="0" w:beforeAutospacing="off" w:after="0" w:afterAutospacing="off" w:line="480" w:lineRule="auto"/>
        <w:ind w:firstLine="720"/>
        <w:textAlignment w:val="baseline"/>
        <w:rPr>
          <w:rFonts w:ascii="Segoe UI" w:hAnsi="Segoe UI" w:cs="Segoe UI"/>
          <w:sz w:val="18"/>
          <w:szCs w:val="18"/>
        </w:rPr>
      </w:pPr>
      <w:r w:rsidRPr="1AAB5D9C" w:rsidR="00BD6455">
        <w:rPr>
          <w:rStyle w:val="normaltextrun"/>
          <w:lang w:val="en"/>
        </w:rPr>
        <w:t>Humans have been relying on technology for the better part of the last decade, with so many people incorporating technological devices such as cell phones, video game consoles, iPad/tablets, and computers into their daily lives. Recent studies show that the average screen time has risen significantly in the past two years, showing that Americans spend an average of more than 5 hours a day on their devices. (Hughes-Castleberry, 2022) Although some people may argue that the use of technology has done more positive things for people than negative, there still seem to be issues that exist in which both teens and adults have decided to limit their physical interactions, outside time, and reading to gain better knowledge for school. </w:t>
      </w:r>
      <w:commentRangeStart w:id="10"/>
      <w:r w:rsidRPr="1AAB5D9C" w:rsidR="0F006BB1">
        <w:rPr>
          <w:rStyle w:val="normaltextrun"/>
          <w:lang w:val="en"/>
        </w:rPr>
        <w:t>A</w:t>
      </w:r>
      <w:commentRangeEnd w:id="10"/>
      <w:r>
        <w:rPr>
          <w:rStyle w:val="CommentReference"/>
        </w:rPr>
        <w:commentReference w:id="10"/>
      </w:r>
      <w:r w:rsidRPr="1AAB5D9C" w:rsidR="00BD6455">
        <w:rPr>
          <w:rStyle w:val="normaltextrun"/>
          <w:lang w:val="en"/>
        </w:rPr>
        <w:t xml:space="preserve"> problem that exists is </w:t>
      </w:r>
      <w:r w:rsidRPr="1AAB5D9C" w:rsidR="340C680B">
        <w:rPr>
          <w:rStyle w:val="normaltextrun"/>
          <w:lang w:val="en"/>
        </w:rPr>
        <w:t>how</w:t>
      </w:r>
      <w:r w:rsidRPr="1AAB5D9C" w:rsidR="129C1679">
        <w:rPr>
          <w:rStyle w:val="normaltextrun"/>
          <w:lang w:val="en"/>
        </w:rPr>
        <w:t xml:space="preserve"> </w:t>
      </w:r>
      <w:r w:rsidRPr="1AAB5D9C" w:rsidR="57235FEC">
        <w:rPr>
          <w:rStyle w:val="normaltextrun"/>
          <w:lang w:val="en"/>
        </w:rPr>
        <w:t xml:space="preserve">much of an impact the </w:t>
      </w:r>
      <w:r w:rsidRPr="1AAB5D9C" w:rsidR="129C1679">
        <w:rPr>
          <w:rStyle w:val="normaltextrun"/>
          <w:lang w:val="en"/>
        </w:rPr>
        <w:t xml:space="preserve">increased </w:t>
      </w:r>
      <w:r w:rsidRPr="1AAB5D9C" w:rsidR="00BD6455">
        <w:rPr>
          <w:rStyle w:val="normaltextrun"/>
          <w:lang w:val="en"/>
        </w:rPr>
        <w:t xml:space="preserve"> technology</w:t>
      </w:r>
      <w:r w:rsidRPr="1AAB5D9C" w:rsidR="7438B34E">
        <w:rPr>
          <w:rStyle w:val="normaltextrun"/>
          <w:lang w:val="en"/>
        </w:rPr>
        <w:t xml:space="preserve"> us</w:t>
      </w:r>
      <w:r w:rsidRPr="1AAB5D9C" w:rsidR="23D82FF8">
        <w:rPr>
          <w:rStyle w:val="normaltextrun"/>
          <w:lang w:val="en"/>
        </w:rPr>
        <w:t xml:space="preserve">age </w:t>
      </w:r>
      <w:r w:rsidRPr="1AAB5D9C" w:rsidR="00BD6455">
        <w:rPr>
          <w:rStyle w:val="normaltextrun"/>
          <w:lang w:val="en"/>
        </w:rPr>
        <w:t xml:space="preserve">can lead to long-term effects on a person’s mental </w:t>
      </w:r>
      <w:r w:rsidRPr="1AAB5D9C" w:rsidR="56A6872F">
        <w:rPr>
          <w:rStyle w:val="normaltextrun"/>
          <w:lang w:val="en"/>
        </w:rPr>
        <w:t>and</w:t>
      </w:r>
      <w:r w:rsidRPr="1AAB5D9C" w:rsidR="00BD6455">
        <w:rPr>
          <w:rStyle w:val="normaltextrun"/>
          <w:lang w:val="en"/>
        </w:rPr>
        <w:t xml:space="preserve"> physical well-being. </w:t>
      </w:r>
      <w:r w:rsidRPr="1AAB5D9C" w:rsidR="00BD6455">
        <w:rPr>
          <w:rStyle w:val="eop"/>
        </w:rPr>
        <w:t> </w:t>
      </w:r>
    </w:p>
    <w:p w:rsidR="00BD6455" w:rsidP="00BD6455" w:rsidRDefault="00BD6455" w14:paraId="191AF85E"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AC76A9" w:rsidP="009C3CE8" w:rsidRDefault="00AC76A9" w14:paraId="2601F4F2" w14:textId="77777777">
      <w:pPr>
        <w:autoSpaceDE/>
        <w:autoSpaceDN/>
        <w:adjustRightInd/>
        <w:snapToGrid/>
      </w:pPr>
    </w:p>
    <w:p w:rsidR="00AC76A9" w:rsidP="009C3CE8" w:rsidRDefault="00AC76A9" w14:paraId="1886571C" w14:textId="77777777">
      <w:pPr>
        <w:autoSpaceDE/>
        <w:autoSpaceDN/>
        <w:adjustRightInd/>
        <w:snapToGrid/>
      </w:pPr>
    </w:p>
    <w:p w:rsidR="00AC76A9" w:rsidP="009C3CE8" w:rsidRDefault="00AC76A9" w14:paraId="4DF02FF7" w14:textId="77777777">
      <w:pPr>
        <w:autoSpaceDE/>
        <w:autoSpaceDN/>
        <w:adjustRightInd/>
        <w:snapToGrid/>
      </w:pPr>
    </w:p>
    <w:p w:rsidR="00AC76A9" w:rsidP="009C3CE8" w:rsidRDefault="00AC76A9" w14:paraId="76D4B40A" w14:textId="77777777">
      <w:pPr>
        <w:autoSpaceDE/>
        <w:autoSpaceDN/>
        <w:adjustRightInd/>
        <w:snapToGrid/>
      </w:pPr>
    </w:p>
    <w:p w:rsidR="00AC76A9" w:rsidP="009C3CE8" w:rsidRDefault="00AC76A9" w14:paraId="34A4035B" w14:textId="77777777">
      <w:pPr>
        <w:autoSpaceDE/>
        <w:autoSpaceDN/>
        <w:adjustRightInd/>
        <w:snapToGrid/>
      </w:pPr>
    </w:p>
    <w:p w:rsidR="00AC76A9" w:rsidP="009C3CE8" w:rsidRDefault="00AC76A9" w14:paraId="0ADD489A" w14:textId="77777777">
      <w:pPr>
        <w:autoSpaceDE/>
        <w:autoSpaceDN/>
        <w:adjustRightInd/>
        <w:snapToGrid/>
      </w:pPr>
    </w:p>
    <w:p w:rsidR="00AC76A9" w:rsidP="009C3CE8" w:rsidRDefault="00AC76A9" w14:paraId="62894B0E" w14:textId="77777777">
      <w:pPr>
        <w:autoSpaceDE/>
        <w:autoSpaceDN/>
        <w:adjustRightInd/>
        <w:snapToGrid/>
      </w:pPr>
    </w:p>
    <w:p w:rsidR="00AC76A9" w:rsidP="009C3CE8" w:rsidRDefault="00AC76A9" w14:paraId="57F4346A" w14:textId="77777777">
      <w:pPr>
        <w:autoSpaceDE/>
        <w:autoSpaceDN/>
        <w:adjustRightInd/>
        <w:snapToGrid/>
      </w:pPr>
    </w:p>
    <w:p w:rsidR="00AC76A9" w:rsidP="009C3CE8" w:rsidRDefault="00AC76A9" w14:paraId="5DF223BC" w14:textId="77777777">
      <w:pPr>
        <w:autoSpaceDE/>
        <w:autoSpaceDN/>
        <w:adjustRightInd/>
        <w:snapToGrid/>
      </w:pPr>
    </w:p>
    <w:p w:rsidR="00AC76A9" w:rsidP="009C3CE8" w:rsidRDefault="00AC76A9" w14:paraId="365E3C08" w14:textId="77777777">
      <w:pPr>
        <w:autoSpaceDE/>
        <w:autoSpaceDN/>
        <w:adjustRightInd/>
        <w:snapToGrid/>
      </w:pPr>
    </w:p>
    <w:p w:rsidR="00AC76A9" w:rsidP="009C3CE8" w:rsidRDefault="00AC76A9" w14:paraId="090D6351" w14:textId="77777777">
      <w:pPr>
        <w:autoSpaceDE/>
        <w:autoSpaceDN/>
        <w:adjustRightInd/>
        <w:snapToGrid/>
      </w:pPr>
    </w:p>
    <w:p w:rsidR="00AC76A9" w:rsidP="009C3CE8" w:rsidRDefault="00AC76A9" w14:paraId="7C65162A" w14:textId="77777777">
      <w:pPr>
        <w:autoSpaceDE/>
        <w:autoSpaceDN/>
        <w:adjustRightInd/>
        <w:snapToGrid/>
      </w:pPr>
    </w:p>
    <w:p w:rsidR="00AC76A9" w:rsidP="009C3CE8" w:rsidRDefault="00AC76A9" w14:paraId="0668D3D3" w14:textId="77777777">
      <w:pPr>
        <w:autoSpaceDE/>
        <w:autoSpaceDN/>
        <w:adjustRightInd/>
        <w:snapToGrid/>
      </w:pPr>
    </w:p>
    <w:p w:rsidR="009E7CE0" w:rsidP="009C3CE8" w:rsidRDefault="009C3CE8" w14:paraId="24140BBB" w14:textId="589B6AE0">
      <w:pPr>
        <w:autoSpaceDE/>
        <w:autoSpaceDN/>
        <w:adjustRightInd/>
        <w:snapToGrid/>
      </w:pPr>
      <w:r>
        <w:t xml:space="preserve">. </w:t>
      </w:r>
      <w:r w:rsidR="007330F5">
        <w:br w:type="page"/>
      </w:r>
    </w:p>
    <w:p w:rsidRPr="00233C70" w:rsidR="007330F5" w:rsidP="002A7B6E" w:rsidRDefault="004557C5" w14:paraId="73F7EC30" w14:textId="3B59412B">
      <w:pPr>
        <w:pStyle w:val="APALevel0"/>
        <w:rPr>
          <w:b/>
          <w:bCs/>
        </w:rPr>
      </w:pPr>
      <w:bookmarkStart w:name="_Toc112782735" w:id="11"/>
      <w:r w:rsidRPr="17A5B637">
        <w:rPr>
          <w:b/>
          <w:bCs/>
        </w:rPr>
        <w:lastRenderedPageBreak/>
        <w:t xml:space="preserve">PROPOSAL </w:t>
      </w:r>
      <w:commentRangeStart w:id="12"/>
      <w:r w:rsidRPr="17A5B637">
        <w:rPr>
          <w:b/>
          <w:bCs/>
        </w:rPr>
        <w:t>SUMMARY</w:t>
      </w:r>
      <w:bookmarkEnd w:id="11"/>
      <w:commentRangeEnd w:id="12"/>
      <w:r>
        <w:rPr>
          <w:rStyle w:val="CommentReference"/>
        </w:rPr>
        <w:commentReference w:id="12"/>
      </w:r>
    </w:p>
    <w:p w:rsidR="000E549C" w:rsidP="00EC6363" w:rsidRDefault="00E3524D" w14:paraId="78CF347B" w14:textId="12218277">
      <w:pPr>
        <w:pStyle w:val="BodyText"/>
        <w:ind w:firstLine="0"/>
      </w:pPr>
      <w:r w:rsidR="00E3524D">
        <w:rPr/>
        <w:t xml:space="preserve">Technology usage amongst humans has become a problem in our society. </w:t>
      </w:r>
      <w:r w:rsidR="774AE5DC">
        <w:rPr/>
        <w:t xml:space="preserve">There </w:t>
      </w:r>
      <w:r w:rsidR="4F5C0F27">
        <w:rPr/>
        <w:t>have</w:t>
      </w:r>
      <w:r w:rsidR="774AE5DC">
        <w:rPr/>
        <w:t xml:space="preserve"> been too</w:t>
      </w:r>
      <w:r w:rsidR="00E3524D">
        <w:rPr/>
        <w:t xml:space="preserve"> many times in recent years, in which teens and young children are constantly staring at their phones, scrolling through the Internet, or playing video games for hours. </w:t>
      </w:r>
      <w:r w:rsidR="4D8DD6A3">
        <w:rPr/>
        <w:t xml:space="preserve">The main purpose of this research </w:t>
      </w:r>
      <w:r w:rsidR="64933084">
        <w:rPr/>
        <w:t>study</w:t>
      </w:r>
      <w:r w:rsidR="00EC6363">
        <w:rPr/>
        <w:t xml:space="preserve"> is to highlight</w:t>
      </w:r>
      <w:r w:rsidR="00E3524D">
        <w:rPr/>
        <w:t xml:space="preserve"> the key components that contribute to the overuse of technology to understand where the problem truly lies. </w:t>
      </w:r>
      <w:r w:rsidR="5BDEBE54">
        <w:rPr/>
        <w:t xml:space="preserve">During the </w:t>
      </w:r>
      <w:r w:rsidR="00E3524D">
        <w:rPr/>
        <w:t>research</w:t>
      </w:r>
      <w:r w:rsidR="5F87017C">
        <w:rPr/>
        <w:t xml:space="preserve"> process</w:t>
      </w:r>
      <w:r w:rsidR="00E3524D">
        <w:rPr/>
        <w:t xml:space="preserve">, </w:t>
      </w:r>
      <w:r w:rsidR="6DBD2BF3">
        <w:rPr/>
        <w:t xml:space="preserve">my </w:t>
      </w:r>
      <w:r w:rsidR="137E56E4">
        <w:rPr/>
        <w:t>focus</w:t>
      </w:r>
      <w:r w:rsidR="1C6722AC">
        <w:rPr/>
        <w:t xml:space="preserve"> </w:t>
      </w:r>
      <w:r w:rsidR="2FEA899A">
        <w:rPr/>
        <w:t>will be to</w:t>
      </w:r>
      <w:r w:rsidR="1C6722AC">
        <w:rPr/>
        <w:t xml:space="preserve"> obser</w:t>
      </w:r>
      <w:r w:rsidR="4333A0FA">
        <w:rPr/>
        <w:t>ve</w:t>
      </w:r>
      <w:r w:rsidR="1C6722AC">
        <w:rPr/>
        <w:t xml:space="preserve"> teenagers in their </w:t>
      </w:r>
      <w:r w:rsidR="5D6543C9">
        <w:rPr/>
        <w:t xml:space="preserve">daily routines </w:t>
      </w:r>
      <w:r w:rsidR="1C6722AC">
        <w:rPr/>
        <w:t xml:space="preserve">to </w:t>
      </w:r>
      <w:r w:rsidR="7C1E56FF">
        <w:rPr/>
        <w:t xml:space="preserve">determine what actions may lead to possible </w:t>
      </w:r>
      <w:r w:rsidR="1C6722AC">
        <w:rPr/>
        <w:t xml:space="preserve">mental health concerns. </w:t>
      </w:r>
      <w:r w:rsidR="00E3524D">
        <w:rPr/>
        <w:t xml:space="preserve"> </w:t>
      </w:r>
      <w:r w:rsidR="00EC6363">
        <w:rPr/>
        <w:t xml:space="preserve">The question that </w:t>
      </w:r>
      <w:r w:rsidR="1851C807">
        <w:rPr/>
        <w:t>will be answered in</w:t>
      </w:r>
      <w:r w:rsidR="00EC6363">
        <w:rPr/>
        <w:t xml:space="preserve"> </w:t>
      </w:r>
      <w:r w:rsidR="00EC6363">
        <w:rPr/>
        <w:t xml:space="preserve">this study </w:t>
      </w:r>
      <w:r w:rsidR="7B5C9B93">
        <w:rPr/>
        <w:t>is</w:t>
      </w:r>
      <w:r w:rsidR="00EC6363">
        <w:rPr/>
        <w:t xml:space="preserve">,” What </w:t>
      </w:r>
      <w:r w:rsidR="1E311CE2">
        <w:rPr/>
        <w:t>are</w:t>
      </w:r>
      <w:r w:rsidR="00EC6363">
        <w:rPr/>
        <w:t xml:space="preserve"> the effect</w:t>
      </w:r>
      <w:r w:rsidR="276CCD5A">
        <w:rPr/>
        <w:t xml:space="preserve">s </w:t>
      </w:r>
      <w:r w:rsidR="00EC6363">
        <w:rPr/>
        <w:t xml:space="preserve">of </w:t>
      </w:r>
      <w:r w:rsidR="15E34A96">
        <w:rPr/>
        <w:t xml:space="preserve">increased technology usage </w:t>
      </w:r>
      <w:r w:rsidR="00EC6363">
        <w:rPr/>
        <w:t xml:space="preserve">on </w:t>
      </w:r>
      <w:r w:rsidR="1B08F515">
        <w:rPr/>
        <w:t xml:space="preserve">teen’s mental health?” </w:t>
      </w:r>
      <w:r w:rsidR="00EC6363">
        <w:rPr/>
        <w:t xml:space="preserve"> With this </w:t>
      </w:r>
      <w:r w:rsidR="49D86862">
        <w:rPr/>
        <w:t>study, the</w:t>
      </w:r>
      <w:r w:rsidR="6AF9C6E8">
        <w:rPr/>
        <w:t xml:space="preserve"> plan is to </w:t>
      </w:r>
      <w:r w:rsidR="00EC6363">
        <w:rPr/>
        <w:t>gather</w:t>
      </w:r>
      <w:r w:rsidR="5C7D756D">
        <w:rPr/>
        <w:t xml:space="preserve"> strong,</w:t>
      </w:r>
      <w:r w:rsidR="00EC6363">
        <w:rPr/>
        <w:t xml:space="preserve"> sufficient evidence that will prove to the younger demographic that if they </w:t>
      </w:r>
      <w:r w:rsidR="7A11C11D">
        <w:rPr/>
        <w:t xml:space="preserve">don’t balance their time spent on using </w:t>
      </w:r>
      <w:r w:rsidR="7BAD917E">
        <w:rPr/>
        <w:t>technology, it</w:t>
      </w:r>
      <w:r w:rsidR="00EC6363">
        <w:rPr/>
        <w:t xml:space="preserve"> </w:t>
      </w:r>
      <w:r w:rsidR="426605A4">
        <w:rPr/>
        <w:t xml:space="preserve">could possibly lead to serious damage to their brain. </w:t>
      </w:r>
      <w:r w:rsidR="00EC6363">
        <w:rPr/>
        <w:t xml:space="preserve"> </w:t>
      </w:r>
      <w:r>
        <w:br w:type="page"/>
      </w:r>
    </w:p>
    <w:p w:rsidRPr="00233C70" w:rsidR="00144764" w:rsidP="00AC76A9" w:rsidRDefault="00233C70" w14:paraId="4AB9A87E" w14:textId="394558C8">
      <w:pPr>
        <w:pStyle w:val="APALevel0"/>
        <w:jc w:val="left"/>
        <w:rPr>
          <w:b/>
          <w:bCs/>
        </w:rPr>
      </w:pPr>
      <w:bookmarkStart w:name="_Toc112782737" w:id="13"/>
      <w:r w:rsidRPr="00233C70">
        <w:rPr>
          <w:b/>
          <w:bCs/>
        </w:rPr>
        <w:lastRenderedPageBreak/>
        <w:t>LIST OF TABLES</w:t>
      </w:r>
      <w:bookmarkEnd w:id="13"/>
    </w:p>
    <w:p w:rsidRPr="00575EB3" w:rsidR="00973B12" w:rsidP="00D43F9A" w:rsidRDefault="00282BA5" w14:paraId="4F81BF6A" w14:textId="77777777">
      <w:pPr>
        <w:pStyle w:val="TableofFigures"/>
        <w:tabs>
          <w:tab w:val="right" w:leader="dot" w:pos="8630"/>
        </w:tabs>
        <w:spacing w:line="480" w:lineRule="auto"/>
        <w:rPr>
          <w:noProof/>
        </w:rPr>
      </w:pPr>
      <w:r w:rsidRPr="00575EB3">
        <w:fldChar w:fldCharType="begin"/>
      </w:r>
      <w:r w:rsidRPr="00575EB3">
        <w:instrText xml:space="preserve"> TOC \h \z \t "Table Title,1" \c "Figure" </w:instrText>
      </w:r>
      <w:r w:rsidRPr="00575EB3">
        <w:fldChar w:fldCharType="separate"/>
      </w:r>
      <w:hyperlink w:history="1" w:anchor="_Toc239582816">
        <w:r w:rsidRPr="00575EB3" w:rsidR="00973B12">
          <w:rPr>
            <w:rStyle w:val="Hyperlink"/>
            <w:noProof/>
          </w:rPr>
          <w:t>Table 1</w:t>
        </w:r>
        <w:r w:rsidRPr="00575EB3" w:rsidR="00575EB3">
          <w:rPr>
            <w:rStyle w:val="Hyperlink"/>
            <w:noProof/>
          </w:rPr>
          <w:t>.</w:t>
        </w:r>
        <w:r w:rsidRPr="00575EB3" w:rsidR="00973B12">
          <w:rPr>
            <w:rStyle w:val="Hyperlink"/>
            <w:noProof/>
          </w:rPr>
          <w:t xml:space="preserve"> A Sample Table Showing Correct Formatting</w:t>
        </w:r>
        <w:r w:rsidRPr="00575EB3" w:rsidR="00973B12">
          <w:rPr>
            <w:noProof/>
            <w:webHidden/>
          </w:rPr>
          <w:tab/>
        </w:r>
        <w:r w:rsidRPr="00575EB3" w:rsidR="00973B12">
          <w:rPr>
            <w:noProof/>
            <w:webHidden/>
          </w:rPr>
          <w:fldChar w:fldCharType="begin"/>
        </w:r>
        <w:r w:rsidRPr="00575EB3" w:rsidR="00973B12">
          <w:rPr>
            <w:noProof/>
            <w:webHidden/>
          </w:rPr>
          <w:instrText xml:space="preserve"> PAGEREF _Toc239582816 \h </w:instrText>
        </w:r>
        <w:r w:rsidRPr="00575EB3" w:rsidR="00973B12">
          <w:rPr>
            <w:noProof/>
            <w:webHidden/>
          </w:rPr>
        </w:r>
        <w:r w:rsidRPr="00575EB3" w:rsidR="00973B12">
          <w:rPr>
            <w:noProof/>
            <w:webHidden/>
          </w:rPr>
          <w:fldChar w:fldCharType="separate"/>
        </w:r>
        <w:r w:rsidR="000D386A">
          <w:rPr>
            <w:noProof/>
            <w:webHidden/>
          </w:rPr>
          <w:t>5</w:t>
        </w:r>
        <w:r w:rsidRPr="00575EB3" w:rsidR="00973B12">
          <w:rPr>
            <w:noProof/>
            <w:webHidden/>
          </w:rPr>
          <w:fldChar w:fldCharType="end"/>
        </w:r>
      </w:hyperlink>
    </w:p>
    <w:p w:rsidR="00210236" w:rsidP="00210236" w:rsidRDefault="00282BA5" w14:paraId="3F9936F3" w14:textId="53433453">
      <w:pPr>
        <w:pStyle w:val="BodyText"/>
      </w:pPr>
      <w:r w:rsidRPr="00575EB3">
        <w:fldChar w:fldCharType="end"/>
      </w:r>
    </w:p>
    <w:p w:rsidR="00B14EF8" w:rsidP="00B14EF8" w:rsidRDefault="00B14EF8" w14:paraId="73DDE243" w14:textId="77777777">
      <w:pPr>
        <w:pStyle w:val="BodyText"/>
      </w:pPr>
    </w:p>
    <w:p w:rsidR="0059434E" w:rsidRDefault="0059434E" w14:paraId="4075CD9E" w14:textId="77777777">
      <w:pPr>
        <w:autoSpaceDE/>
        <w:autoSpaceDN/>
        <w:adjustRightInd/>
        <w:snapToGrid/>
        <w:rPr>
          <w:b/>
          <w:bCs/>
        </w:rPr>
      </w:pPr>
      <w:r>
        <w:rPr>
          <w:b/>
          <w:bCs/>
        </w:rPr>
        <w:br w:type="page"/>
      </w:r>
    </w:p>
    <w:p w:rsidRPr="00A574E0" w:rsidR="00B14EF8" w:rsidP="002A7B6E" w:rsidRDefault="00A574E0" w14:paraId="223E2A50" w14:textId="25080A09">
      <w:pPr>
        <w:pStyle w:val="APALevel0"/>
        <w:rPr>
          <w:b/>
          <w:bCs/>
        </w:rPr>
      </w:pPr>
      <w:bookmarkStart w:name="_Toc112782738" w:id="14"/>
      <w:r w:rsidRPr="00A574E0">
        <w:rPr>
          <w:b/>
          <w:bCs/>
        </w:rPr>
        <w:lastRenderedPageBreak/>
        <w:t>LIST OF FIGURES</w:t>
      </w:r>
      <w:bookmarkEnd w:id="14"/>
    </w:p>
    <w:p w:rsidR="00DB386E" w:rsidP="00DB386E" w:rsidRDefault="00CA483A" w14:paraId="45EA1036" w14:textId="77777777">
      <w:pPr>
        <w:pStyle w:val="BodyText"/>
        <w:tabs>
          <w:tab w:val="right" w:leader="dot" w:pos="8640"/>
        </w:tabs>
        <w:ind w:firstLine="0"/>
      </w:pPr>
      <w:r>
        <w:t>Figure 1. Figure caption goes here</w:t>
      </w:r>
      <w:r>
        <w:tab/>
      </w:r>
      <w:r>
        <w:t>xx</w:t>
      </w:r>
    </w:p>
    <w:p w:rsidR="00B14EF8" w:rsidP="00B14EF8" w:rsidRDefault="00B14EF8" w14:paraId="2E75A9EE" w14:textId="77777777">
      <w:pPr>
        <w:pStyle w:val="BodyText"/>
      </w:pPr>
    </w:p>
    <w:p w:rsidR="008467CF" w:rsidRDefault="008467CF" w14:paraId="40E6BD54" w14:textId="77777777">
      <w:pPr>
        <w:autoSpaceDE/>
        <w:autoSpaceDN/>
        <w:adjustRightInd/>
        <w:snapToGrid/>
      </w:pPr>
      <w:r>
        <w:br w:type="page"/>
      </w:r>
    </w:p>
    <w:p w:rsidRPr="0034777B" w:rsidR="009E7CE0" w:rsidP="0034777B" w:rsidRDefault="0059434E" w14:paraId="709A52BA" w14:textId="603E5EA9">
      <w:pPr>
        <w:pStyle w:val="APALevel0"/>
        <w:rPr>
          <w:b/>
          <w:bCs/>
        </w:rPr>
      </w:pPr>
      <w:bookmarkStart w:name="_Toc112782739" w:id="15"/>
      <w:r w:rsidRPr="0034777B">
        <w:rPr>
          <w:b/>
          <w:bCs/>
        </w:rPr>
        <w:lastRenderedPageBreak/>
        <w:t>TABLE OF CONTENTS</w:t>
      </w:r>
      <w:bookmarkEnd w:id="15"/>
    </w:p>
    <w:p w:rsidR="005F6D6C" w:rsidRDefault="009E7CE0" w14:paraId="051C903D" w14:textId="63741397">
      <w:pPr>
        <w:pStyle w:val="TOC1"/>
        <w:rPr>
          <w:rFonts w:asciiTheme="minorHAnsi" w:hAnsiTheme="minorHAnsi" w:eastAsiaTheme="minorEastAsia" w:cstheme="minorBidi"/>
        </w:rPr>
      </w:pPr>
      <w:r>
        <w:rPr>
          <w:b/>
          <w:bCs/>
        </w:rPr>
        <w:fldChar w:fldCharType="begin"/>
      </w:r>
      <w:r>
        <w:rPr>
          <w:b/>
          <w:bCs/>
        </w:rPr>
        <w:instrText xml:space="preserve"> TOC \o "1-4" \h \z \u </w:instrText>
      </w:r>
      <w:r>
        <w:rPr>
          <w:b/>
          <w:bCs/>
        </w:rPr>
        <w:fldChar w:fldCharType="separate"/>
      </w:r>
      <w:hyperlink w:history="1" w:anchor="_Toc112782733">
        <w:r w:rsidRPr="00EE6D3E" w:rsidR="005F6D6C">
          <w:rPr>
            <w:rStyle w:val="Hyperlink"/>
            <w:b/>
            <w:bCs/>
          </w:rPr>
          <w:t>ACKNOWLEDGEMENTS</w:t>
        </w:r>
        <w:r w:rsidR="005F6D6C">
          <w:rPr>
            <w:webHidden/>
          </w:rPr>
          <w:tab/>
        </w:r>
        <w:r w:rsidR="005F6D6C">
          <w:rPr>
            <w:webHidden/>
          </w:rPr>
          <w:fldChar w:fldCharType="begin"/>
        </w:r>
        <w:r w:rsidR="005F6D6C">
          <w:rPr>
            <w:webHidden/>
          </w:rPr>
          <w:instrText xml:space="preserve"> PAGEREF _Toc112782733 \h </w:instrText>
        </w:r>
        <w:r w:rsidR="005F6D6C">
          <w:rPr>
            <w:webHidden/>
          </w:rPr>
        </w:r>
        <w:r w:rsidR="005F6D6C">
          <w:rPr>
            <w:webHidden/>
          </w:rPr>
          <w:fldChar w:fldCharType="separate"/>
        </w:r>
        <w:r w:rsidR="005F6D6C">
          <w:rPr>
            <w:webHidden/>
          </w:rPr>
          <w:t>ii</w:t>
        </w:r>
        <w:r w:rsidR="005F6D6C">
          <w:rPr>
            <w:webHidden/>
          </w:rPr>
          <w:fldChar w:fldCharType="end"/>
        </w:r>
      </w:hyperlink>
    </w:p>
    <w:p w:rsidR="005F6D6C" w:rsidRDefault="00000000" w14:paraId="33D62EFB" w14:textId="172DD955">
      <w:pPr>
        <w:pStyle w:val="TOC1"/>
        <w:rPr>
          <w:rFonts w:asciiTheme="minorHAnsi" w:hAnsiTheme="minorHAnsi" w:eastAsiaTheme="minorEastAsia" w:cstheme="minorBidi"/>
        </w:rPr>
      </w:pPr>
      <w:hyperlink w:history="1" w:anchor="_Toc112782734">
        <w:r w:rsidRPr="00EE6D3E" w:rsidR="005F6D6C">
          <w:rPr>
            <w:rStyle w:val="Hyperlink"/>
            <w:b/>
            <w:bCs/>
          </w:rPr>
          <w:t>PROBLEM STATEMENT</w:t>
        </w:r>
        <w:r w:rsidR="005F6D6C">
          <w:rPr>
            <w:webHidden/>
          </w:rPr>
          <w:tab/>
        </w:r>
        <w:r w:rsidR="005F6D6C">
          <w:rPr>
            <w:webHidden/>
          </w:rPr>
          <w:fldChar w:fldCharType="begin"/>
        </w:r>
        <w:r w:rsidR="005F6D6C">
          <w:rPr>
            <w:webHidden/>
          </w:rPr>
          <w:instrText xml:space="preserve"> PAGEREF _Toc112782734 \h </w:instrText>
        </w:r>
        <w:r w:rsidR="005F6D6C">
          <w:rPr>
            <w:webHidden/>
          </w:rPr>
        </w:r>
        <w:r w:rsidR="005F6D6C">
          <w:rPr>
            <w:webHidden/>
          </w:rPr>
          <w:fldChar w:fldCharType="separate"/>
        </w:r>
        <w:r w:rsidR="005F6D6C">
          <w:rPr>
            <w:webHidden/>
          </w:rPr>
          <w:t>iii</w:t>
        </w:r>
        <w:r w:rsidR="005F6D6C">
          <w:rPr>
            <w:webHidden/>
          </w:rPr>
          <w:fldChar w:fldCharType="end"/>
        </w:r>
      </w:hyperlink>
    </w:p>
    <w:p w:rsidR="005F6D6C" w:rsidRDefault="00000000" w14:paraId="3AD51D37" w14:textId="603F87FD">
      <w:pPr>
        <w:pStyle w:val="TOC1"/>
        <w:rPr>
          <w:rFonts w:asciiTheme="minorHAnsi" w:hAnsiTheme="minorHAnsi" w:eastAsiaTheme="minorEastAsia" w:cstheme="minorBidi"/>
        </w:rPr>
      </w:pPr>
      <w:hyperlink w:history="1" w:anchor="_Toc112782735">
        <w:r w:rsidRPr="00EE6D3E" w:rsidR="005F6D6C">
          <w:rPr>
            <w:rStyle w:val="Hyperlink"/>
            <w:b/>
            <w:bCs/>
          </w:rPr>
          <w:t>PROPOSAL SUMMARY</w:t>
        </w:r>
        <w:r w:rsidR="005F6D6C">
          <w:rPr>
            <w:webHidden/>
          </w:rPr>
          <w:tab/>
        </w:r>
        <w:r w:rsidR="005F6D6C">
          <w:rPr>
            <w:webHidden/>
          </w:rPr>
          <w:fldChar w:fldCharType="begin"/>
        </w:r>
        <w:r w:rsidR="005F6D6C">
          <w:rPr>
            <w:webHidden/>
          </w:rPr>
          <w:instrText xml:space="preserve"> PAGEREF _Toc112782735 \h </w:instrText>
        </w:r>
        <w:r w:rsidR="005F6D6C">
          <w:rPr>
            <w:webHidden/>
          </w:rPr>
        </w:r>
        <w:r w:rsidR="005F6D6C">
          <w:rPr>
            <w:webHidden/>
          </w:rPr>
          <w:fldChar w:fldCharType="separate"/>
        </w:r>
        <w:r w:rsidR="005F6D6C">
          <w:rPr>
            <w:webHidden/>
          </w:rPr>
          <w:t>iv</w:t>
        </w:r>
        <w:r w:rsidR="005F6D6C">
          <w:rPr>
            <w:webHidden/>
          </w:rPr>
          <w:fldChar w:fldCharType="end"/>
        </w:r>
      </w:hyperlink>
    </w:p>
    <w:p w:rsidR="005F6D6C" w:rsidRDefault="00000000" w14:paraId="1CCE8C24" w14:textId="3607961E">
      <w:pPr>
        <w:pStyle w:val="TOC1"/>
        <w:rPr>
          <w:rFonts w:asciiTheme="minorHAnsi" w:hAnsiTheme="minorHAnsi" w:eastAsiaTheme="minorEastAsia" w:cstheme="minorBidi"/>
        </w:rPr>
      </w:pPr>
      <w:hyperlink w:history="1" w:anchor="_Toc112782736">
        <w:r w:rsidRPr="00EE6D3E" w:rsidR="005F6D6C">
          <w:rPr>
            <w:rStyle w:val="Hyperlink"/>
            <w:b/>
            <w:bCs/>
          </w:rPr>
          <w:t>KEYWORDS AND ABBREVIATIONS</w:t>
        </w:r>
        <w:r w:rsidR="005F6D6C">
          <w:rPr>
            <w:webHidden/>
          </w:rPr>
          <w:tab/>
        </w:r>
        <w:r w:rsidR="005F6D6C">
          <w:rPr>
            <w:webHidden/>
          </w:rPr>
          <w:fldChar w:fldCharType="begin"/>
        </w:r>
        <w:r w:rsidR="005F6D6C">
          <w:rPr>
            <w:webHidden/>
          </w:rPr>
          <w:instrText xml:space="preserve"> PAGEREF _Toc112782736 \h </w:instrText>
        </w:r>
        <w:r w:rsidR="005F6D6C">
          <w:rPr>
            <w:webHidden/>
          </w:rPr>
        </w:r>
        <w:r w:rsidR="005F6D6C">
          <w:rPr>
            <w:webHidden/>
          </w:rPr>
          <w:fldChar w:fldCharType="separate"/>
        </w:r>
        <w:r w:rsidR="005F6D6C">
          <w:rPr>
            <w:webHidden/>
          </w:rPr>
          <w:t>v</w:t>
        </w:r>
        <w:r w:rsidR="005F6D6C">
          <w:rPr>
            <w:webHidden/>
          </w:rPr>
          <w:fldChar w:fldCharType="end"/>
        </w:r>
      </w:hyperlink>
    </w:p>
    <w:p w:rsidR="005F6D6C" w:rsidRDefault="00000000" w14:paraId="3AE30DA8" w14:textId="3AD8A94A">
      <w:pPr>
        <w:pStyle w:val="TOC1"/>
        <w:rPr>
          <w:rFonts w:asciiTheme="minorHAnsi" w:hAnsiTheme="minorHAnsi" w:eastAsiaTheme="minorEastAsia" w:cstheme="minorBidi"/>
        </w:rPr>
      </w:pPr>
      <w:hyperlink w:history="1" w:anchor="_Toc112782737">
        <w:r w:rsidRPr="00EE6D3E" w:rsidR="005F6D6C">
          <w:rPr>
            <w:rStyle w:val="Hyperlink"/>
            <w:b/>
            <w:bCs/>
          </w:rPr>
          <w:t>LIST OF TABLES</w:t>
        </w:r>
        <w:r w:rsidR="005F6D6C">
          <w:rPr>
            <w:webHidden/>
          </w:rPr>
          <w:tab/>
        </w:r>
        <w:r w:rsidR="005F6D6C">
          <w:rPr>
            <w:webHidden/>
          </w:rPr>
          <w:fldChar w:fldCharType="begin"/>
        </w:r>
        <w:r w:rsidR="005F6D6C">
          <w:rPr>
            <w:webHidden/>
          </w:rPr>
          <w:instrText xml:space="preserve"> PAGEREF _Toc112782737 \h </w:instrText>
        </w:r>
        <w:r w:rsidR="005F6D6C">
          <w:rPr>
            <w:webHidden/>
          </w:rPr>
        </w:r>
        <w:r w:rsidR="005F6D6C">
          <w:rPr>
            <w:webHidden/>
          </w:rPr>
          <w:fldChar w:fldCharType="separate"/>
        </w:r>
        <w:r w:rsidR="005F6D6C">
          <w:rPr>
            <w:webHidden/>
          </w:rPr>
          <w:t>vi</w:t>
        </w:r>
        <w:r w:rsidR="005F6D6C">
          <w:rPr>
            <w:webHidden/>
          </w:rPr>
          <w:fldChar w:fldCharType="end"/>
        </w:r>
      </w:hyperlink>
    </w:p>
    <w:p w:rsidR="005F6D6C" w:rsidRDefault="00000000" w14:paraId="338FB1EF" w14:textId="1C091AF4">
      <w:pPr>
        <w:pStyle w:val="TOC1"/>
        <w:rPr>
          <w:rFonts w:asciiTheme="minorHAnsi" w:hAnsiTheme="minorHAnsi" w:eastAsiaTheme="minorEastAsia" w:cstheme="minorBidi"/>
        </w:rPr>
      </w:pPr>
      <w:hyperlink w:history="1" w:anchor="_Toc112782738">
        <w:r w:rsidRPr="00EE6D3E" w:rsidR="005F6D6C">
          <w:rPr>
            <w:rStyle w:val="Hyperlink"/>
            <w:b/>
            <w:bCs/>
          </w:rPr>
          <w:t>LIST OF FIGURES</w:t>
        </w:r>
        <w:r w:rsidR="005F6D6C">
          <w:rPr>
            <w:webHidden/>
          </w:rPr>
          <w:tab/>
        </w:r>
        <w:r w:rsidR="005F6D6C">
          <w:rPr>
            <w:webHidden/>
          </w:rPr>
          <w:fldChar w:fldCharType="begin"/>
        </w:r>
        <w:r w:rsidR="005F6D6C">
          <w:rPr>
            <w:webHidden/>
          </w:rPr>
          <w:instrText xml:space="preserve"> PAGEREF _Toc112782738 \h </w:instrText>
        </w:r>
        <w:r w:rsidR="005F6D6C">
          <w:rPr>
            <w:webHidden/>
          </w:rPr>
        </w:r>
        <w:r w:rsidR="005F6D6C">
          <w:rPr>
            <w:webHidden/>
          </w:rPr>
          <w:fldChar w:fldCharType="separate"/>
        </w:r>
        <w:r w:rsidR="005F6D6C">
          <w:rPr>
            <w:webHidden/>
          </w:rPr>
          <w:t>vii</w:t>
        </w:r>
        <w:r w:rsidR="005F6D6C">
          <w:rPr>
            <w:webHidden/>
          </w:rPr>
          <w:fldChar w:fldCharType="end"/>
        </w:r>
      </w:hyperlink>
    </w:p>
    <w:p w:rsidR="005F6D6C" w:rsidRDefault="00000000" w14:paraId="2AA9F7BD" w14:textId="7063722A">
      <w:pPr>
        <w:pStyle w:val="TOC1"/>
        <w:rPr>
          <w:rFonts w:asciiTheme="minorHAnsi" w:hAnsiTheme="minorHAnsi" w:eastAsiaTheme="minorEastAsia" w:cstheme="minorBidi"/>
        </w:rPr>
      </w:pPr>
      <w:hyperlink w:history="1" w:anchor="_Toc112782739">
        <w:r w:rsidRPr="00EE6D3E" w:rsidR="005F6D6C">
          <w:rPr>
            <w:rStyle w:val="Hyperlink"/>
            <w:b/>
            <w:bCs/>
          </w:rPr>
          <w:t>TABLE OF CONTENTS</w:t>
        </w:r>
        <w:r w:rsidR="005F6D6C">
          <w:rPr>
            <w:webHidden/>
          </w:rPr>
          <w:tab/>
        </w:r>
        <w:r w:rsidR="005F6D6C">
          <w:rPr>
            <w:webHidden/>
          </w:rPr>
          <w:fldChar w:fldCharType="begin"/>
        </w:r>
        <w:r w:rsidR="005F6D6C">
          <w:rPr>
            <w:webHidden/>
          </w:rPr>
          <w:instrText xml:space="preserve"> PAGEREF _Toc112782739 \h </w:instrText>
        </w:r>
        <w:r w:rsidR="005F6D6C">
          <w:rPr>
            <w:webHidden/>
          </w:rPr>
        </w:r>
        <w:r w:rsidR="005F6D6C">
          <w:rPr>
            <w:webHidden/>
          </w:rPr>
          <w:fldChar w:fldCharType="separate"/>
        </w:r>
        <w:r w:rsidR="005F6D6C">
          <w:rPr>
            <w:webHidden/>
          </w:rPr>
          <w:t>viii</w:t>
        </w:r>
        <w:r w:rsidR="005F6D6C">
          <w:rPr>
            <w:webHidden/>
          </w:rPr>
          <w:fldChar w:fldCharType="end"/>
        </w:r>
      </w:hyperlink>
    </w:p>
    <w:p w:rsidR="005F6D6C" w:rsidRDefault="00000000" w14:paraId="5591E64D" w14:textId="5A7412F2">
      <w:pPr>
        <w:pStyle w:val="TOC1"/>
        <w:rPr>
          <w:rFonts w:asciiTheme="minorHAnsi" w:hAnsiTheme="minorHAnsi" w:eastAsiaTheme="minorEastAsia" w:cstheme="minorBidi"/>
        </w:rPr>
      </w:pPr>
      <w:hyperlink w:history="1" w:anchor="_Toc112782740">
        <w:r w:rsidRPr="00EE6D3E" w:rsidR="005F6D6C">
          <w:rPr>
            <w:rStyle w:val="Hyperlink"/>
            <w:b/>
            <w:bCs/>
          </w:rPr>
          <w:t>INTRODUCTION</w:t>
        </w:r>
        <w:r w:rsidR="005F6D6C">
          <w:rPr>
            <w:webHidden/>
          </w:rPr>
          <w:tab/>
        </w:r>
        <w:r w:rsidR="005F6D6C">
          <w:rPr>
            <w:webHidden/>
          </w:rPr>
          <w:fldChar w:fldCharType="begin"/>
        </w:r>
        <w:r w:rsidR="005F6D6C">
          <w:rPr>
            <w:webHidden/>
          </w:rPr>
          <w:instrText xml:space="preserve"> PAGEREF _Toc112782740 \h </w:instrText>
        </w:r>
        <w:r w:rsidR="005F6D6C">
          <w:rPr>
            <w:webHidden/>
          </w:rPr>
        </w:r>
        <w:r w:rsidR="005F6D6C">
          <w:rPr>
            <w:webHidden/>
          </w:rPr>
          <w:fldChar w:fldCharType="separate"/>
        </w:r>
        <w:r w:rsidR="005F6D6C">
          <w:rPr>
            <w:webHidden/>
          </w:rPr>
          <w:t>1</w:t>
        </w:r>
        <w:r w:rsidR="005F6D6C">
          <w:rPr>
            <w:webHidden/>
          </w:rPr>
          <w:fldChar w:fldCharType="end"/>
        </w:r>
      </w:hyperlink>
    </w:p>
    <w:p w:rsidR="005F6D6C" w:rsidRDefault="00000000" w14:paraId="593CED3D" w14:textId="67087E20">
      <w:pPr>
        <w:pStyle w:val="TOC2"/>
        <w:rPr>
          <w:rFonts w:asciiTheme="minorHAnsi" w:hAnsiTheme="minorHAnsi" w:eastAsiaTheme="minorEastAsia" w:cstheme="minorBidi"/>
        </w:rPr>
      </w:pPr>
      <w:hyperlink w:history="1" w:anchor="_Toc112782741">
        <w:r w:rsidRPr="00EE6D3E" w:rsidR="005F6D6C">
          <w:rPr>
            <w:rStyle w:val="Hyperlink"/>
          </w:rPr>
          <w:t>Background of the Study</w:t>
        </w:r>
        <w:r w:rsidR="005F6D6C">
          <w:rPr>
            <w:webHidden/>
          </w:rPr>
          <w:tab/>
        </w:r>
        <w:r w:rsidR="005F6D6C">
          <w:rPr>
            <w:webHidden/>
          </w:rPr>
          <w:fldChar w:fldCharType="begin"/>
        </w:r>
        <w:r w:rsidR="005F6D6C">
          <w:rPr>
            <w:webHidden/>
          </w:rPr>
          <w:instrText xml:space="preserve"> PAGEREF _Toc112782741 \h </w:instrText>
        </w:r>
        <w:r w:rsidR="005F6D6C">
          <w:rPr>
            <w:webHidden/>
          </w:rPr>
        </w:r>
        <w:r w:rsidR="005F6D6C">
          <w:rPr>
            <w:webHidden/>
          </w:rPr>
          <w:fldChar w:fldCharType="separate"/>
        </w:r>
        <w:r w:rsidR="005F6D6C">
          <w:rPr>
            <w:webHidden/>
          </w:rPr>
          <w:t>1</w:t>
        </w:r>
        <w:r w:rsidR="005F6D6C">
          <w:rPr>
            <w:webHidden/>
          </w:rPr>
          <w:fldChar w:fldCharType="end"/>
        </w:r>
      </w:hyperlink>
    </w:p>
    <w:p w:rsidR="005F6D6C" w:rsidRDefault="00000000" w14:paraId="11663220" w14:textId="631C45BB">
      <w:pPr>
        <w:pStyle w:val="TOC2"/>
        <w:rPr>
          <w:rFonts w:asciiTheme="minorHAnsi" w:hAnsiTheme="minorHAnsi" w:eastAsiaTheme="minorEastAsia" w:cstheme="minorBidi"/>
        </w:rPr>
      </w:pPr>
      <w:hyperlink w:history="1" w:anchor="_Toc112782742">
        <w:r w:rsidRPr="00EE6D3E" w:rsidR="005F6D6C">
          <w:rPr>
            <w:rStyle w:val="Hyperlink"/>
          </w:rPr>
          <w:t>Purpose of the Study</w:t>
        </w:r>
        <w:r w:rsidR="005F6D6C">
          <w:rPr>
            <w:webHidden/>
          </w:rPr>
          <w:tab/>
        </w:r>
        <w:r w:rsidR="005F6D6C">
          <w:rPr>
            <w:webHidden/>
          </w:rPr>
          <w:fldChar w:fldCharType="begin"/>
        </w:r>
        <w:r w:rsidR="005F6D6C">
          <w:rPr>
            <w:webHidden/>
          </w:rPr>
          <w:instrText xml:space="preserve"> PAGEREF _Toc112782742 \h </w:instrText>
        </w:r>
        <w:r w:rsidR="005F6D6C">
          <w:rPr>
            <w:webHidden/>
          </w:rPr>
        </w:r>
        <w:r w:rsidR="005F6D6C">
          <w:rPr>
            <w:webHidden/>
          </w:rPr>
          <w:fldChar w:fldCharType="separate"/>
        </w:r>
        <w:r w:rsidR="005F6D6C">
          <w:rPr>
            <w:webHidden/>
          </w:rPr>
          <w:t>1</w:t>
        </w:r>
        <w:r w:rsidR="005F6D6C">
          <w:rPr>
            <w:webHidden/>
          </w:rPr>
          <w:fldChar w:fldCharType="end"/>
        </w:r>
      </w:hyperlink>
    </w:p>
    <w:p w:rsidR="005F6D6C" w:rsidRDefault="00000000" w14:paraId="189DBDDC" w14:textId="4C4CD369">
      <w:pPr>
        <w:pStyle w:val="TOC2"/>
        <w:rPr>
          <w:rFonts w:asciiTheme="minorHAnsi" w:hAnsiTheme="minorHAnsi" w:eastAsiaTheme="minorEastAsia" w:cstheme="minorBidi"/>
        </w:rPr>
      </w:pPr>
      <w:hyperlink w:history="1" w:anchor="_Toc112782743">
        <w:r w:rsidRPr="00EE6D3E" w:rsidR="005F6D6C">
          <w:rPr>
            <w:rStyle w:val="Hyperlink"/>
          </w:rPr>
          <w:t>Research Question(s) and Hypotheses</w:t>
        </w:r>
        <w:r w:rsidR="005F6D6C">
          <w:rPr>
            <w:webHidden/>
          </w:rPr>
          <w:tab/>
        </w:r>
        <w:r w:rsidR="005F6D6C">
          <w:rPr>
            <w:webHidden/>
          </w:rPr>
          <w:fldChar w:fldCharType="begin"/>
        </w:r>
        <w:r w:rsidR="005F6D6C">
          <w:rPr>
            <w:webHidden/>
          </w:rPr>
          <w:instrText xml:space="preserve"> PAGEREF _Toc112782743 \h </w:instrText>
        </w:r>
        <w:r w:rsidR="005F6D6C">
          <w:rPr>
            <w:webHidden/>
          </w:rPr>
        </w:r>
        <w:r w:rsidR="005F6D6C">
          <w:rPr>
            <w:webHidden/>
          </w:rPr>
          <w:fldChar w:fldCharType="separate"/>
        </w:r>
        <w:r w:rsidR="005F6D6C">
          <w:rPr>
            <w:webHidden/>
          </w:rPr>
          <w:t>2</w:t>
        </w:r>
        <w:r w:rsidR="005F6D6C">
          <w:rPr>
            <w:webHidden/>
          </w:rPr>
          <w:fldChar w:fldCharType="end"/>
        </w:r>
      </w:hyperlink>
    </w:p>
    <w:p w:rsidR="005F6D6C" w:rsidRDefault="00000000" w14:paraId="7689584A" w14:textId="2648F693">
      <w:pPr>
        <w:pStyle w:val="TOC2"/>
        <w:rPr>
          <w:rFonts w:asciiTheme="minorHAnsi" w:hAnsiTheme="minorHAnsi" w:eastAsiaTheme="minorEastAsia" w:cstheme="minorBidi"/>
        </w:rPr>
      </w:pPr>
      <w:hyperlink w:history="1" w:anchor="_Toc112782744">
        <w:r w:rsidRPr="00EE6D3E" w:rsidR="005F6D6C">
          <w:rPr>
            <w:rStyle w:val="Hyperlink"/>
          </w:rPr>
          <w:t>Summary</w:t>
        </w:r>
        <w:r w:rsidR="005F6D6C">
          <w:rPr>
            <w:webHidden/>
          </w:rPr>
          <w:tab/>
        </w:r>
        <w:r w:rsidR="005F6D6C">
          <w:rPr>
            <w:webHidden/>
          </w:rPr>
          <w:fldChar w:fldCharType="begin"/>
        </w:r>
        <w:r w:rsidR="005F6D6C">
          <w:rPr>
            <w:webHidden/>
          </w:rPr>
          <w:instrText xml:space="preserve"> PAGEREF _Toc112782744 \h </w:instrText>
        </w:r>
        <w:r w:rsidR="005F6D6C">
          <w:rPr>
            <w:webHidden/>
          </w:rPr>
        </w:r>
        <w:r w:rsidR="005F6D6C">
          <w:rPr>
            <w:webHidden/>
          </w:rPr>
          <w:fldChar w:fldCharType="separate"/>
        </w:r>
        <w:r w:rsidR="005F6D6C">
          <w:rPr>
            <w:webHidden/>
          </w:rPr>
          <w:t>2</w:t>
        </w:r>
        <w:r w:rsidR="005F6D6C">
          <w:rPr>
            <w:webHidden/>
          </w:rPr>
          <w:fldChar w:fldCharType="end"/>
        </w:r>
      </w:hyperlink>
    </w:p>
    <w:p w:rsidR="005F6D6C" w:rsidRDefault="00000000" w14:paraId="0E0D1801" w14:textId="5CE57F9D">
      <w:pPr>
        <w:pStyle w:val="TOC1"/>
        <w:rPr>
          <w:rFonts w:asciiTheme="minorHAnsi" w:hAnsiTheme="minorHAnsi" w:eastAsiaTheme="minorEastAsia" w:cstheme="minorBidi"/>
        </w:rPr>
      </w:pPr>
      <w:hyperlink w:history="1" w:anchor="_Toc112782745">
        <w:r w:rsidRPr="00EE6D3E" w:rsidR="005F6D6C">
          <w:rPr>
            <w:rStyle w:val="Hyperlink"/>
            <w:b/>
            <w:bCs/>
          </w:rPr>
          <w:t>LITERATURE REVIEW</w:t>
        </w:r>
        <w:r w:rsidR="005F6D6C">
          <w:rPr>
            <w:webHidden/>
          </w:rPr>
          <w:tab/>
        </w:r>
        <w:r w:rsidR="005F6D6C">
          <w:rPr>
            <w:webHidden/>
          </w:rPr>
          <w:fldChar w:fldCharType="begin"/>
        </w:r>
        <w:r w:rsidR="005F6D6C">
          <w:rPr>
            <w:webHidden/>
          </w:rPr>
          <w:instrText xml:space="preserve"> PAGEREF _Toc112782745 \h </w:instrText>
        </w:r>
        <w:r w:rsidR="005F6D6C">
          <w:rPr>
            <w:webHidden/>
          </w:rPr>
        </w:r>
        <w:r w:rsidR="005F6D6C">
          <w:rPr>
            <w:webHidden/>
          </w:rPr>
          <w:fldChar w:fldCharType="separate"/>
        </w:r>
        <w:r w:rsidR="005F6D6C">
          <w:rPr>
            <w:webHidden/>
          </w:rPr>
          <w:t>3</w:t>
        </w:r>
        <w:r w:rsidR="005F6D6C">
          <w:rPr>
            <w:webHidden/>
          </w:rPr>
          <w:fldChar w:fldCharType="end"/>
        </w:r>
      </w:hyperlink>
    </w:p>
    <w:p w:rsidR="005F6D6C" w:rsidRDefault="00000000" w14:paraId="275EA16D" w14:textId="7C2EE837">
      <w:pPr>
        <w:pStyle w:val="TOC2"/>
        <w:rPr>
          <w:rFonts w:asciiTheme="minorHAnsi" w:hAnsiTheme="minorHAnsi" w:eastAsiaTheme="minorEastAsia" w:cstheme="minorBidi"/>
        </w:rPr>
      </w:pPr>
      <w:hyperlink w:history="1" w:anchor="_Toc112782746">
        <w:r w:rsidRPr="00EE6D3E" w:rsidR="005F6D6C">
          <w:rPr>
            <w:rStyle w:val="Hyperlink"/>
          </w:rPr>
          <w:t>Summary and Conclusions</w:t>
        </w:r>
        <w:r w:rsidR="005F6D6C">
          <w:rPr>
            <w:webHidden/>
          </w:rPr>
          <w:tab/>
        </w:r>
        <w:r w:rsidR="005F6D6C">
          <w:rPr>
            <w:webHidden/>
          </w:rPr>
          <w:fldChar w:fldCharType="begin"/>
        </w:r>
        <w:r w:rsidR="005F6D6C">
          <w:rPr>
            <w:webHidden/>
          </w:rPr>
          <w:instrText xml:space="preserve"> PAGEREF _Toc112782746 \h </w:instrText>
        </w:r>
        <w:r w:rsidR="005F6D6C">
          <w:rPr>
            <w:webHidden/>
          </w:rPr>
        </w:r>
        <w:r w:rsidR="005F6D6C">
          <w:rPr>
            <w:webHidden/>
          </w:rPr>
          <w:fldChar w:fldCharType="separate"/>
        </w:r>
        <w:r w:rsidR="005F6D6C">
          <w:rPr>
            <w:webHidden/>
          </w:rPr>
          <w:t>3</w:t>
        </w:r>
        <w:r w:rsidR="005F6D6C">
          <w:rPr>
            <w:webHidden/>
          </w:rPr>
          <w:fldChar w:fldCharType="end"/>
        </w:r>
      </w:hyperlink>
    </w:p>
    <w:p w:rsidR="005F6D6C" w:rsidRDefault="00000000" w14:paraId="74639BE0" w14:textId="08D7723F">
      <w:pPr>
        <w:pStyle w:val="TOC1"/>
        <w:rPr>
          <w:rFonts w:asciiTheme="minorHAnsi" w:hAnsiTheme="minorHAnsi" w:eastAsiaTheme="minorEastAsia" w:cstheme="minorBidi"/>
        </w:rPr>
      </w:pPr>
      <w:hyperlink w:history="1" w:anchor="_Toc112782747">
        <w:r w:rsidRPr="00EE6D3E" w:rsidR="005F6D6C">
          <w:rPr>
            <w:rStyle w:val="Hyperlink"/>
            <w:b/>
            <w:bCs/>
          </w:rPr>
          <w:t>METHODOLOGY</w:t>
        </w:r>
        <w:r w:rsidR="005F6D6C">
          <w:rPr>
            <w:webHidden/>
          </w:rPr>
          <w:tab/>
        </w:r>
        <w:r w:rsidR="005F6D6C">
          <w:rPr>
            <w:webHidden/>
          </w:rPr>
          <w:fldChar w:fldCharType="begin"/>
        </w:r>
        <w:r w:rsidR="005F6D6C">
          <w:rPr>
            <w:webHidden/>
          </w:rPr>
          <w:instrText xml:space="preserve"> PAGEREF _Toc112782747 \h </w:instrText>
        </w:r>
        <w:r w:rsidR="005F6D6C">
          <w:rPr>
            <w:webHidden/>
          </w:rPr>
        </w:r>
        <w:r w:rsidR="005F6D6C">
          <w:rPr>
            <w:webHidden/>
          </w:rPr>
          <w:fldChar w:fldCharType="separate"/>
        </w:r>
        <w:r w:rsidR="005F6D6C">
          <w:rPr>
            <w:webHidden/>
          </w:rPr>
          <w:t>4</w:t>
        </w:r>
        <w:r w:rsidR="005F6D6C">
          <w:rPr>
            <w:webHidden/>
          </w:rPr>
          <w:fldChar w:fldCharType="end"/>
        </w:r>
      </w:hyperlink>
    </w:p>
    <w:p w:rsidR="005F6D6C" w:rsidRDefault="00000000" w14:paraId="2C5FD2F1" w14:textId="4E1E7D3A">
      <w:pPr>
        <w:pStyle w:val="TOC2"/>
        <w:rPr>
          <w:rFonts w:asciiTheme="minorHAnsi" w:hAnsiTheme="minorHAnsi" w:eastAsiaTheme="minorEastAsia" w:cstheme="minorBidi"/>
        </w:rPr>
      </w:pPr>
      <w:hyperlink w:history="1" w:anchor="_Toc112782748">
        <w:r w:rsidRPr="00EE6D3E" w:rsidR="005F6D6C">
          <w:rPr>
            <w:rStyle w:val="Hyperlink"/>
          </w:rPr>
          <w:t>Population</w:t>
        </w:r>
        <w:r w:rsidR="005F6D6C">
          <w:rPr>
            <w:webHidden/>
          </w:rPr>
          <w:tab/>
        </w:r>
        <w:r w:rsidR="005F6D6C">
          <w:rPr>
            <w:webHidden/>
          </w:rPr>
          <w:fldChar w:fldCharType="begin"/>
        </w:r>
        <w:r w:rsidR="005F6D6C">
          <w:rPr>
            <w:webHidden/>
          </w:rPr>
          <w:instrText xml:space="preserve"> PAGEREF _Toc112782748 \h </w:instrText>
        </w:r>
        <w:r w:rsidR="005F6D6C">
          <w:rPr>
            <w:webHidden/>
          </w:rPr>
        </w:r>
        <w:r w:rsidR="005F6D6C">
          <w:rPr>
            <w:webHidden/>
          </w:rPr>
          <w:fldChar w:fldCharType="separate"/>
        </w:r>
        <w:r w:rsidR="005F6D6C">
          <w:rPr>
            <w:webHidden/>
          </w:rPr>
          <w:t>4</w:t>
        </w:r>
        <w:r w:rsidR="005F6D6C">
          <w:rPr>
            <w:webHidden/>
          </w:rPr>
          <w:fldChar w:fldCharType="end"/>
        </w:r>
      </w:hyperlink>
    </w:p>
    <w:p w:rsidR="005F6D6C" w:rsidRDefault="00000000" w14:paraId="732C370C" w14:textId="095F1CE1">
      <w:pPr>
        <w:pStyle w:val="TOC2"/>
        <w:rPr>
          <w:rFonts w:asciiTheme="minorHAnsi" w:hAnsiTheme="minorHAnsi" w:eastAsiaTheme="minorEastAsia" w:cstheme="minorBidi"/>
        </w:rPr>
      </w:pPr>
      <w:hyperlink w:history="1" w:anchor="_Toc112782749">
        <w:r w:rsidRPr="00EE6D3E" w:rsidR="005F6D6C">
          <w:rPr>
            <w:rStyle w:val="Hyperlink"/>
          </w:rPr>
          <w:t>Sampling and Sampling Procedures</w:t>
        </w:r>
        <w:r w:rsidR="005F6D6C">
          <w:rPr>
            <w:webHidden/>
          </w:rPr>
          <w:tab/>
        </w:r>
        <w:r w:rsidR="005F6D6C">
          <w:rPr>
            <w:webHidden/>
          </w:rPr>
          <w:fldChar w:fldCharType="begin"/>
        </w:r>
        <w:r w:rsidR="005F6D6C">
          <w:rPr>
            <w:webHidden/>
          </w:rPr>
          <w:instrText xml:space="preserve"> PAGEREF _Toc112782749 \h </w:instrText>
        </w:r>
        <w:r w:rsidR="005F6D6C">
          <w:rPr>
            <w:webHidden/>
          </w:rPr>
        </w:r>
        <w:r w:rsidR="005F6D6C">
          <w:rPr>
            <w:webHidden/>
          </w:rPr>
          <w:fldChar w:fldCharType="separate"/>
        </w:r>
        <w:r w:rsidR="005F6D6C">
          <w:rPr>
            <w:webHidden/>
          </w:rPr>
          <w:t>4</w:t>
        </w:r>
        <w:r w:rsidR="005F6D6C">
          <w:rPr>
            <w:webHidden/>
          </w:rPr>
          <w:fldChar w:fldCharType="end"/>
        </w:r>
      </w:hyperlink>
    </w:p>
    <w:p w:rsidR="005F6D6C" w:rsidRDefault="00000000" w14:paraId="0248BCDA" w14:textId="7190AA97">
      <w:pPr>
        <w:pStyle w:val="TOC2"/>
        <w:rPr>
          <w:rFonts w:asciiTheme="minorHAnsi" w:hAnsiTheme="minorHAnsi" w:eastAsiaTheme="minorEastAsia" w:cstheme="minorBidi"/>
        </w:rPr>
      </w:pPr>
      <w:hyperlink w:history="1" w:anchor="_Toc112782750">
        <w:r w:rsidRPr="00EE6D3E" w:rsidR="005F6D6C">
          <w:rPr>
            <w:rStyle w:val="Hyperlink"/>
          </w:rPr>
          <w:t>Data Collection Procedures</w:t>
        </w:r>
        <w:r w:rsidR="005F6D6C">
          <w:rPr>
            <w:webHidden/>
          </w:rPr>
          <w:tab/>
        </w:r>
        <w:r w:rsidR="005F6D6C">
          <w:rPr>
            <w:webHidden/>
          </w:rPr>
          <w:fldChar w:fldCharType="begin"/>
        </w:r>
        <w:r w:rsidR="005F6D6C">
          <w:rPr>
            <w:webHidden/>
          </w:rPr>
          <w:instrText xml:space="preserve"> PAGEREF _Toc112782750 \h </w:instrText>
        </w:r>
        <w:r w:rsidR="005F6D6C">
          <w:rPr>
            <w:webHidden/>
          </w:rPr>
        </w:r>
        <w:r w:rsidR="005F6D6C">
          <w:rPr>
            <w:webHidden/>
          </w:rPr>
          <w:fldChar w:fldCharType="separate"/>
        </w:r>
        <w:r w:rsidR="005F6D6C">
          <w:rPr>
            <w:webHidden/>
          </w:rPr>
          <w:t>4</w:t>
        </w:r>
        <w:r w:rsidR="005F6D6C">
          <w:rPr>
            <w:webHidden/>
          </w:rPr>
          <w:fldChar w:fldCharType="end"/>
        </w:r>
      </w:hyperlink>
    </w:p>
    <w:p w:rsidR="005F6D6C" w:rsidRDefault="00000000" w14:paraId="3B81A37B" w14:textId="7891928C">
      <w:pPr>
        <w:pStyle w:val="TOC2"/>
        <w:rPr>
          <w:rFonts w:asciiTheme="minorHAnsi" w:hAnsiTheme="minorHAnsi" w:eastAsiaTheme="minorEastAsia" w:cstheme="minorBidi"/>
        </w:rPr>
      </w:pPr>
      <w:hyperlink w:history="1" w:anchor="_Toc112782751">
        <w:r w:rsidRPr="00EE6D3E" w:rsidR="005F6D6C">
          <w:rPr>
            <w:rStyle w:val="Hyperlink"/>
          </w:rPr>
          <w:t>Instrumentation (if applicable)</w:t>
        </w:r>
        <w:r w:rsidR="005F6D6C">
          <w:rPr>
            <w:webHidden/>
          </w:rPr>
          <w:tab/>
        </w:r>
        <w:r w:rsidR="005F6D6C">
          <w:rPr>
            <w:webHidden/>
          </w:rPr>
          <w:fldChar w:fldCharType="begin"/>
        </w:r>
        <w:r w:rsidR="005F6D6C">
          <w:rPr>
            <w:webHidden/>
          </w:rPr>
          <w:instrText xml:space="preserve"> PAGEREF _Toc112782751 \h </w:instrText>
        </w:r>
        <w:r w:rsidR="005F6D6C">
          <w:rPr>
            <w:webHidden/>
          </w:rPr>
        </w:r>
        <w:r w:rsidR="005F6D6C">
          <w:rPr>
            <w:webHidden/>
          </w:rPr>
          <w:fldChar w:fldCharType="separate"/>
        </w:r>
        <w:r w:rsidR="005F6D6C">
          <w:rPr>
            <w:webHidden/>
          </w:rPr>
          <w:t>5</w:t>
        </w:r>
        <w:r w:rsidR="005F6D6C">
          <w:rPr>
            <w:webHidden/>
          </w:rPr>
          <w:fldChar w:fldCharType="end"/>
        </w:r>
      </w:hyperlink>
    </w:p>
    <w:p w:rsidR="005F6D6C" w:rsidRDefault="00000000" w14:paraId="77696692" w14:textId="1FB96C8E">
      <w:pPr>
        <w:pStyle w:val="TOC2"/>
        <w:rPr>
          <w:rFonts w:asciiTheme="minorHAnsi" w:hAnsiTheme="minorHAnsi" w:eastAsiaTheme="minorEastAsia" w:cstheme="minorBidi"/>
        </w:rPr>
      </w:pPr>
      <w:hyperlink w:history="1" w:anchor="_Toc112782752">
        <w:r w:rsidRPr="00EE6D3E" w:rsidR="005F6D6C">
          <w:rPr>
            <w:rStyle w:val="Hyperlink"/>
          </w:rPr>
          <w:t>Data Analysis Plan</w:t>
        </w:r>
        <w:r w:rsidR="005F6D6C">
          <w:rPr>
            <w:webHidden/>
          </w:rPr>
          <w:tab/>
        </w:r>
        <w:r w:rsidR="005F6D6C">
          <w:rPr>
            <w:webHidden/>
          </w:rPr>
          <w:fldChar w:fldCharType="begin"/>
        </w:r>
        <w:r w:rsidR="005F6D6C">
          <w:rPr>
            <w:webHidden/>
          </w:rPr>
          <w:instrText xml:space="preserve"> PAGEREF _Toc112782752 \h </w:instrText>
        </w:r>
        <w:r w:rsidR="005F6D6C">
          <w:rPr>
            <w:webHidden/>
          </w:rPr>
        </w:r>
        <w:r w:rsidR="005F6D6C">
          <w:rPr>
            <w:webHidden/>
          </w:rPr>
          <w:fldChar w:fldCharType="separate"/>
        </w:r>
        <w:r w:rsidR="005F6D6C">
          <w:rPr>
            <w:webHidden/>
          </w:rPr>
          <w:t>5</w:t>
        </w:r>
        <w:r w:rsidR="005F6D6C">
          <w:rPr>
            <w:webHidden/>
          </w:rPr>
          <w:fldChar w:fldCharType="end"/>
        </w:r>
      </w:hyperlink>
    </w:p>
    <w:p w:rsidR="005F6D6C" w:rsidRDefault="00000000" w14:paraId="2190EB6C" w14:textId="6B553DD8">
      <w:pPr>
        <w:pStyle w:val="TOC2"/>
        <w:rPr>
          <w:rFonts w:asciiTheme="minorHAnsi" w:hAnsiTheme="minorHAnsi" w:eastAsiaTheme="minorEastAsia" w:cstheme="minorBidi"/>
        </w:rPr>
      </w:pPr>
      <w:hyperlink w:history="1" w:anchor="_Toc112782753">
        <w:r w:rsidRPr="00EE6D3E" w:rsidR="005F6D6C">
          <w:rPr>
            <w:rStyle w:val="Hyperlink"/>
          </w:rPr>
          <w:t>Limitations</w:t>
        </w:r>
        <w:r w:rsidR="005F6D6C">
          <w:rPr>
            <w:webHidden/>
          </w:rPr>
          <w:tab/>
        </w:r>
        <w:r w:rsidR="005F6D6C">
          <w:rPr>
            <w:webHidden/>
          </w:rPr>
          <w:fldChar w:fldCharType="begin"/>
        </w:r>
        <w:r w:rsidR="005F6D6C">
          <w:rPr>
            <w:webHidden/>
          </w:rPr>
          <w:instrText xml:space="preserve"> PAGEREF _Toc112782753 \h </w:instrText>
        </w:r>
        <w:r w:rsidR="005F6D6C">
          <w:rPr>
            <w:webHidden/>
          </w:rPr>
        </w:r>
        <w:r w:rsidR="005F6D6C">
          <w:rPr>
            <w:webHidden/>
          </w:rPr>
          <w:fldChar w:fldCharType="separate"/>
        </w:r>
        <w:r w:rsidR="005F6D6C">
          <w:rPr>
            <w:webHidden/>
          </w:rPr>
          <w:t>6</w:t>
        </w:r>
        <w:r w:rsidR="005F6D6C">
          <w:rPr>
            <w:webHidden/>
          </w:rPr>
          <w:fldChar w:fldCharType="end"/>
        </w:r>
      </w:hyperlink>
    </w:p>
    <w:p w:rsidR="005F6D6C" w:rsidRDefault="00000000" w14:paraId="4FA455CA" w14:textId="69D7CE2B">
      <w:pPr>
        <w:pStyle w:val="TOC2"/>
        <w:rPr>
          <w:rFonts w:asciiTheme="minorHAnsi" w:hAnsiTheme="minorHAnsi" w:eastAsiaTheme="minorEastAsia" w:cstheme="minorBidi"/>
        </w:rPr>
      </w:pPr>
      <w:hyperlink w:history="1" w:anchor="_Toc112782754">
        <w:r w:rsidRPr="00EE6D3E" w:rsidR="005F6D6C">
          <w:rPr>
            <w:rStyle w:val="Hyperlink"/>
          </w:rPr>
          <w:t>Ethical Procedures</w:t>
        </w:r>
        <w:r w:rsidR="005F6D6C">
          <w:rPr>
            <w:webHidden/>
          </w:rPr>
          <w:tab/>
        </w:r>
        <w:r w:rsidR="005F6D6C">
          <w:rPr>
            <w:webHidden/>
          </w:rPr>
          <w:fldChar w:fldCharType="begin"/>
        </w:r>
        <w:r w:rsidR="005F6D6C">
          <w:rPr>
            <w:webHidden/>
          </w:rPr>
          <w:instrText xml:space="preserve"> PAGEREF _Toc112782754 \h </w:instrText>
        </w:r>
        <w:r w:rsidR="005F6D6C">
          <w:rPr>
            <w:webHidden/>
          </w:rPr>
        </w:r>
        <w:r w:rsidR="005F6D6C">
          <w:rPr>
            <w:webHidden/>
          </w:rPr>
          <w:fldChar w:fldCharType="separate"/>
        </w:r>
        <w:r w:rsidR="005F6D6C">
          <w:rPr>
            <w:webHidden/>
          </w:rPr>
          <w:t>6</w:t>
        </w:r>
        <w:r w:rsidR="005F6D6C">
          <w:rPr>
            <w:webHidden/>
          </w:rPr>
          <w:fldChar w:fldCharType="end"/>
        </w:r>
      </w:hyperlink>
    </w:p>
    <w:p w:rsidR="005F6D6C" w:rsidRDefault="00000000" w14:paraId="6E7C1221" w14:textId="4BFBB1AF">
      <w:pPr>
        <w:pStyle w:val="TOC2"/>
        <w:rPr>
          <w:rFonts w:asciiTheme="minorHAnsi" w:hAnsiTheme="minorHAnsi" w:eastAsiaTheme="minorEastAsia" w:cstheme="minorBidi"/>
        </w:rPr>
      </w:pPr>
      <w:hyperlink w:history="1" w:anchor="_Toc112782755">
        <w:r w:rsidRPr="00EE6D3E" w:rsidR="005F6D6C">
          <w:rPr>
            <w:rStyle w:val="Hyperlink"/>
          </w:rPr>
          <w:t>Summary</w:t>
        </w:r>
        <w:r w:rsidR="005F6D6C">
          <w:rPr>
            <w:webHidden/>
          </w:rPr>
          <w:tab/>
        </w:r>
        <w:r w:rsidR="005F6D6C">
          <w:rPr>
            <w:webHidden/>
          </w:rPr>
          <w:fldChar w:fldCharType="begin"/>
        </w:r>
        <w:r w:rsidR="005F6D6C">
          <w:rPr>
            <w:webHidden/>
          </w:rPr>
          <w:instrText xml:space="preserve"> PAGEREF _Toc112782755 \h </w:instrText>
        </w:r>
        <w:r w:rsidR="005F6D6C">
          <w:rPr>
            <w:webHidden/>
          </w:rPr>
        </w:r>
        <w:r w:rsidR="005F6D6C">
          <w:rPr>
            <w:webHidden/>
          </w:rPr>
          <w:fldChar w:fldCharType="separate"/>
        </w:r>
        <w:r w:rsidR="005F6D6C">
          <w:rPr>
            <w:webHidden/>
          </w:rPr>
          <w:t>7</w:t>
        </w:r>
        <w:r w:rsidR="005F6D6C">
          <w:rPr>
            <w:webHidden/>
          </w:rPr>
          <w:fldChar w:fldCharType="end"/>
        </w:r>
      </w:hyperlink>
    </w:p>
    <w:p w:rsidR="005F6D6C" w:rsidRDefault="00000000" w14:paraId="28D05D79" w14:textId="15881C6A">
      <w:pPr>
        <w:pStyle w:val="TOC1"/>
        <w:rPr>
          <w:rFonts w:asciiTheme="minorHAnsi" w:hAnsiTheme="minorHAnsi" w:eastAsiaTheme="minorEastAsia" w:cstheme="minorBidi"/>
        </w:rPr>
      </w:pPr>
      <w:hyperlink w:history="1" w:anchor="_Toc112782756">
        <w:r w:rsidRPr="00EE6D3E" w:rsidR="005F6D6C">
          <w:rPr>
            <w:rStyle w:val="Hyperlink"/>
            <w:b/>
            <w:bCs/>
          </w:rPr>
          <w:t>DISCUSSION AND CONCLUSIONS</w:t>
        </w:r>
        <w:r w:rsidR="005F6D6C">
          <w:rPr>
            <w:webHidden/>
          </w:rPr>
          <w:tab/>
        </w:r>
        <w:r w:rsidR="005F6D6C">
          <w:rPr>
            <w:webHidden/>
          </w:rPr>
          <w:fldChar w:fldCharType="begin"/>
        </w:r>
        <w:r w:rsidR="005F6D6C">
          <w:rPr>
            <w:webHidden/>
          </w:rPr>
          <w:instrText xml:space="preserve"> PAGEREF _Toc112782756 \h </w:instrText>
        </w:r>
        <w:r w:rsidR="005F6D6C">
          <w:rPr>
            <w:webHidden/>
          </w:rPr>
        </w:r>
        <w:r w:rsidR="005F6D6C">
          <w:rPr>
            <w:webHidden/>
          </w:rPr>
          <w:fldChar w:fldCharType="separate"/>
        </w:r>
        <w:r w:rsidR="005F6D6C">
          <w:rPr>
            <w:webHidden/>
          </w:rPr>
          <w:t>8</w:t>
        </w:r>
        <w:r w:rsidR="005F6D6C">
          <w:rPr>
            <w:webHidden/>
          </w:rPr>
          <w:fldChar w:fldCharType="end"/>
        </w:r>
      </w:hyperlink>
    </w:p>
    <w:p w:rsidR="005F6D6C" w:rsidRDefault="00000000" w14:paraId="5C9EAA92" w14:textId="3BD316F6">
      <w:pPr>
        <w:pStyle w:val="TOC2"/>
        <w:rPr>
          <w:rFonts w:asciiTheme="minorHAnsi" w:hAnsiTheme="minorHAnsi" w:eastAsiaTheme="minorEastAsia" w:cstheme="minorBidi"/>
        </w:rPr>
      </w:pPr>
      <w:hyperlink w:history="1" w:anchor="_Toc112782757">
        <w:r w:rsidRPr="00EE6D3E" w:rsidR="005F6D6C">
          <w:rPr>
            <w:rStyle w:val="Hyperlink"/>
          </w:rPr>
          <w:t>Discussion</w:t>
        </w:r>
        <w:r w:rsidR="005F6D6C">
          <w:rPr>
            <w:webHidden/>
          </w:rPr>
          <w:tab/>
        </w:r>
        <w:r w:rsidR="005F6D6C">
          <w:rPr>
            <w:webHidden/>
          </w:rPr>
          <w:fldChar w:fldCharType="begin"/>
        </w:r>
        <w:r w:rsidR="005F6D6C">
          <w:rPr>
            <w:webHidden/>
          </w:rPr>
          <w:instrText xml:space="preserve"> PAGEREF _Toc112782757 \h </w:instrText>
        </w:r>
        <w:r w:rsidR="005F6D6C">
          <w:rPr>
            <w:webHidden/>
          </w:rPr>
        </w:r>
        <w:r w:rsidR="005F6D6C">
          <w:rPr>
            <w:webHidden/>
          </w:rPr>
          <w:fldChar w:fldCharType="separate"/>
        </w:r>
        <w:r w:rsidR="005F6D6C">
          <w:rPr>
            <w:webHidden/>
          </w:rPr>
          <w:t>8</w:t>
        </w:r>
        <w:r w:rsidR="005F6D6C">
          <w:rPr>
            <w:webHidden/>
          </w:rPr>
          <w:fldChar w:fldCharType="end"/>
        </w:r>
      </w:hyperlink>
    </w:p>
    <w:p w:rsidR="005F6D6C" w:rsidRDefault="00000000" w14:paraId="4E02850B" w14:textId="66EDBF3B">
      <w:pPr>
        <w:pStyle w:val="TOC2"/>
        <w:rPr>
          <w:rFonts w:asciiTheme="minorHAnsi" w:hAnsiTheme="minorHAnsi" w:eastAsiaTheme="minorEastAsia" w:cstheme="minorBidi"/>
        </w:rPr>
      </w:pPr>
      <w:hyperlink w:history="1" w:anchor="_Toc112782758">
        <w:r w:rsidRPr="00EE6D3E" w:rsidR="005F6D6C">
          <w:rPr>
            <w:rStyle w:val="Hyperlink"/>
          </w:rPr>
          <w:t>Recommendations</w:t>
        </w:r>
        <w:r w:rsidR="005F6D6C">
          <w:rPr>
            <w:webHidden/>
          </w:rPr>
          <w:tab/>
        </w:r>
        <w:r w:rsidR="005F6D6C">
          <w:rPr>
            <w:webHidden/>
          </w:rPr>
          <w:fldChar w:fldCharType="begin"/>
        </w:r>
        <w:r w:rsidR="005F6D6C">
          <w:rPr>
            <w:webHidden/>
          </w:rPr>
          <w:instrText xml:space="preserve"> PAGEREF _Toc112782758 \h </w:instrText>
        </w:r>
        <w:r w:rsidR="005F6D6C">
          <w:rPr>
            <w:webHidden/>
          </w:rPr>
        </w:r>
        <w:r w:rsidR="005F6D6C">
          <w:rPr>
            <w:webHidden/>
          </w:rPr>
          <w:fldChar w:fldCharType="separate"/>
        </w:r>
        <w:r w:rsidR="005F6D6C">
          <w:rPr>
            <w:webHidden/>
          </w:rPr>
          <w:t>8</w:t>
        </w:r>
        <w:r w:rsidR="005F6D6C">
          <w:rPr>
            <w:webHidden/>
          </w:rPr>
          <w:fldChar w:fldCharType="end"/>
        </w:r>
      </w:hyperlink>
    </w:p>
    <w:p w:rsidR="005F6D6C" w:rsidRDefault="00000000" w14:paraId="51B6E750" w14:textId="6F788EC3">
      <w:pPr>
        <w:pStyle w:val="TOC2"/>
        <w:rPr>
          <w:rFonts w:asciiTheme="minorHAnsi" w:hAnsiTheme="minorHAnsi" w:eastAsiaTheme="minorEastAsia" w:cstheme="minorBidi"/>
        </w:rPr>
      </w:pPr>
      <w:hyperlink w:history="1" w:anchor="_Toc112782759">
        <w:r w:rsidRPr="00EE6D3E" w:rsidR="005F6D6C">
          <w:rPr>
            <w:rStyle w:val="Hyperlink"/>
          </w:rPr>
          <w:t>Conclusions</w:t>
        </w:r>
        <w:r w:rsidR="005F6D6C">
          <w:rPr>
            <w:webHidden/>
          </w:rPr>
          <w:tab/>
        </w:r>
        <w:r w:rsidR="005F6D6C">
          <w:rPr>
            <w:webHidden/>
          </w:rPr>
          <w:fldChar w:fldCharType="begin"/>
        </w:r>
        <w:r w:rsidR="005F6D6C">
          <w:rPr>
            <w:webHidden/>
          </w:rPr>
          <w:instrText xml:space="preserve"> PAGEREF _Toc112782759 \h </w:instrText>
        </w:r>
        <w:r w:rsidR="005F6D6C">
          <w:rPr>
            <w:webHidden/>
          </w:rPr>
        </w:r>
        <w:r w:rsidR="005F6D6C">
          <w:rPr>
            <w:webHidden/>
          </w:rPr>
          <w:fldChar w:fldCharType="separate"/>
        </w:r>
        <w:r w:rsidR="005F6D6C">
          <w:rPr>
            <w:webHidden/>
          </w:rPr>
          <w:t>9</w:t>
        </w:r>
        <w:r w:rsidR="005F6D6C">
          <w:rPr>
            <w:webHidden/>
          </w:rPr>
          <w:fldChar w:fldCharType="end"/>
        </w:r>
      </w:hyperlink>
    </w:p>
    <w:p w:rsidR="005F6D6C" w:rsidRDefault="00000000" w14:paraId="70D4CC9D" w14:textId="653F65A9">
      <w:pPr>
        <w:pStyle w:val="TOC1"/>
        <w:rPr>
          <w:rFonts w:asciiTheme="minorHAnsi" w:hAnsiTheme="minorHAnsi" w:eastAsiaTheme="minorEastAsia" w:cstheme="minorBidi"/>
        </w:rPr>
      </w:pPr>
      <w:hyperlink w:history="1" w:anchor="_Toc112782760">
        <w:r w:rsidRPr="00EE6D3E" w:rsidR="005F6D6C">
          <w:rPr>
            <w:rStyle w:val="Hyperlink"/>
            <w:b/>
            <w:bCs/>
          </w:rPr>
          <w:t>REFERENCES</w:t>
        </w:r>
        <w:r w:rsidR="005F6D6C">
          <w:rPr>
            <w:webHidden/>
          </w:rPr>
          <w:tab/>
        </w:r>
        <w:r w:rsidR="005F6D6C">
          <w:rPr>
            <w:webHidden/>
          </w:rPr>
          <w:fldChar w:fldCharType="begin"/>
        </w:r>
        <w:r w:rsidR="005F6D6C">
          <w:rPr>
            <w:webHidden/>
          </w:rPr>
          <w:instrText xml:space="preserve"> PAGEREF _Toc112782760 \h </w:instrText>
        </w:r>
        <w:r w:rsidR="005F6D6C">
          <w:rPr>
            <w:webHidden/>
          </w:rPr>
        </w:r>
        <w:r w:rsidR="005F6D6C">
          <w:rPr>
            <w:webHidden/>
          </w:rPr>
          <w:fldChar w:fldCharType="separate"/>
        </w:r>
        <w:r w:rsidR="005F6D6C">
          <w:rPr>
            <w:webHidden/>
          </w:rPr>
          <w:t>10</w:t>
        </w:r>
        <w:r w:rsidR="005F6D6C">
          <w:rPr>
            <w:webHidden/>
          </w:rPr>
          <w:fldChar w:fldCharType="end"/>
        </w:r>
      </w:hyperlink>
    </w:p>
    <w:p w:rsidR="005F6D6C" w:rsidRDefault="00000000" w14:paraId="2EBA9A19" w14:textId="05547D77">
      <w:pPr>
        <w:pStyle w:val="TOC1"/>
        <w:rPr>
          <w:rFonts w:asciiTheme="minorHAnsi" w:hAnsiTheme="minorHAnsi" w:eastAsiaTheme="minorEastAsia" w:cstheme="minorBidi"/>
        </w:rPr>
      </w:pPr>
      <w:hyperlink w:history="1" w:anchor="_Toc112782761">
        <w:r w:rsidRPr="00EE6D3E" w:rsidR="005F6D6C">
          <w:rPr>
            <w:rStyle w:val="Hyperlink"/>
            <w:b/>
            <w:bCs/>
          </w:rPr>
          <w:t>Appendix A: Title of Appendix</w:t>
        </w:r>
        <w:r w:rsidR="005F6D6C">
          <w:rPr>
            <w:webHidden/>
          </w:rPr>
          <w:tab/>
        </w:r>
        <w:r w:rsidR="005F6D6C">
          <w:rPr>
            <w:webHidden/>
          </w:rPr>
          <w:fldChar w:fldCharType="begin"/>
        </w:r>
        <w:r w:rsidR="005F6D6C">
          <w:rPr>
            <w:webHidden/>
          </w:rPr>
          <w:instrText xml:space="preserve"> PAGEREF _Toc112782761 \h </w:instrText>
        </w:r>
        <w:r w:rsidR="005F6D6C">
          <w:rPr>
            <w:webHidden/>
          </w:rPr>
        </w:r>
        <w:r w:rsidR="005F6D6C">
          <w:rPr>
            <w:webHidden/>
          </w:rPr>
          <w:fldChar w:fldCharType="separate"/>
        </w:r>
        <w:r w:rsidR="005F6D6C">
          <w:rPr>
            <w:webHidden/>
          </w:rPr>
          <w:t>11</w:t>
        </w:r>
        <w:r w:rsidR="005F6D6C">
          <w:rPr>
            <w:webHidden/>
          </w:rPr>
          <w:fldChar w:fldCharType="end"/>
        </w:r>
      </w:hyperlink>
    </w:p>
    <w:p w:rsidRPr="00217E99" w:rsidR="009E7CE0" w:rsidP="009E7CE0" w:rsidRDefault="009E7CE0" w14:paraId="48BA828B" w14:textId="47B67CAF">
      <w:r>
        <w:rPr>
          <w:b/>
          <w:bCs/>
          <w:noProof/>
        </w:rPr>
        <w:fldChar w:fldCharType="end"/>
      </w:r>
    </w:p>
    <w:p w:rsidR="00B14EF8" w:rsidP="00B14EF8" w:rsidRDefault="00B14EF8" w14:paraId="7304D897" w14:textId="77777777">
      <w:pPr>
        <w:pStyle w:val="BodyText"/>
        <w:sectPr w:rsidR="00B14EF8" w:rsidSect="00683C9D">
          <w:headerReference w:type="default" r:id="rId18"/>
          <w:footerReference w:type="default" r:id="rId19"/>
          <w:pgSz w:w="12240" w:h="15840" w:orient="portrait" w:code="1"/>
          <w:pgMar w:top="1440" w:right="1440" w:bottom="1872" w:left="2160" w:header="1440" w:footer="1440" w:gutter="0"/>
          <w:pgNumType w:fmt="lowerRoman" w:start="2"/>
          <w:cols w:space="720"/>
          <w:noEndnote/>
        </w:sectPr>
      </w:pPr>
    </w:p>
    <w:p w:rsidRPr="0031208E" w:rsidR="00347866" w:rsidP="5543E507" w:rsidRDefault="00347866" w14:paraId="0C2F575A" w14:textId="47B157B7">
      <w:pPr>
        <w:pStyle w:val="APALevel0"/>
        <w:ind w:left="360"/>
        <w:rPr>
          <w:ins w:author="Jessica Myles" w:date="2023-02-21T15:53:00Z" w:id="1853389525"/>
          <w:b w:val="1"/>
          <w:bCs w:val="1"/>
        </w:rPr>
      </w:pPr>
      <w:bookmarkStart w:name="Chapter_1" w:id="17"/>
      <w:bookmarkStart w:name="_Toc112782740" w:id="18"/>
      <w:bookmarkEnd w:id="17"/>
      <w:r w:rsidRPr="5543E507" w:rsidR="005D16BD">
        <w:rPr>
          <w:b w:val="1"/>
          <w:bCs w:val="1"/>
        </w:rPr>
        <w:t>INTRODUCTION</w:t>
      </w:r>
      <w:bookmarkEnd w:id="18"/>
    </w:p>
    <w:p w:rsidR="0031208E" w:rsidDel="00347866" w:rsidP="00347866" w:rsidRDefault="0031208E" w14:paraId="6AD1269A" w14:textId="68640471">
      <w:pPr>
        <w:pStyle w:val="APALevel0"/>
        <w:ind w:firstLine="720"/>
        <w:jc w:val="left"/>
        <w:rPr>
          <w:del w:author="Jessica A. Myles" w:date="2023-01-25T16:58:00Z" w:id="23"/>
          <w:rStyle w:val="normaltextrun"/>
          <w:lang w:val="en"/>
        </w:rPr>
      </w:pPr>
      <w:r w:rsidRPr="7487E187">
        <w:rPr>
          <w:rStyle w:val="normaltextrun"/>
          <w:lang w:val="en"/>
        </w:rPr>
        <w:t>The incorporation of technology into our society has drastically changed how humans operate in their daily lives. Every day, people are using devices to enhance their ability to read documents, write essays, promote their businesses, entertain themselves in their spare time, and even communicate over various platforms. Understanding the signs and reasoning behind why humans rely on technology is important because it helps doctors, teachers, parents, and children themselves take a hard look into the mirror and realize that if they continue to rely on using technology so heavily, it could potentially lead to mental-health issues.</w:t>
      </w:r>
    </w:p>
    <w:p w:rsidR="0031208E" w:rsidDel="000A4002" w:rsidP="00347866" w:rsidRDefault="0031208E" w14:paraId="35A39333" w14:textId="77777777">
      <w:pPr>
        <w:pStyle w:val="APALevel1"/>
        <w:jc w:val="left"/>
        <w:rPr>
          <w:del w:author="Jessica A. Myles" w:date="2023-01-25T16:58:00Z" w:id="24"/>
        </w:rPr>
      </w:pPr>
    </w:p>
    <w:p w:rsidRPr="000A4002" w:rsidR="000A4002" w:rsidP="000A4002" w:rsidRDefault="000A4002" w14:paraId="0586AD8C" w14:textId="77777777">
      <w:pPr>
        <w:pStyle w:val="BodyText"/>
        <w:rPr>
          <w:ins w:author="Jessica Myles" w:date="2023-02-21T15:54:00Z" w:id="25"/>
          <w:rPrChange w:author="Jessica Myles" w:date="2023-02-21T15:54:00Z" w:id="26">
            <w:rPr>
              <w:ins w:author="Jessica Myles" w:date="2023-02-21T15:54:00Z" w:id="27"/>
              <w:b/>
            </w:rPr>
          </w:rPrChange>
        </w:rPr>
        <w:pPrChange w:author="Jessica Myles" w:date="2023-02-21T15:54:00Z" w:id="28">
          <w:pPr>
            <w:pStyle w:val="BodyText"/>
            <w:ind w:firstLine="0"/>
          </w:pPr>
        </w:pPrChange>
      </w:pPr>
    </w:p>
    <w:p w:rsidR="00E41881" w:rsidDel="000A4002" w:rsidP="263C9694" w:rsidRDefault="00E41881" w14:paraId="7289F4C1" w14:textId="59DFA9CA">
      <w:pPr>
        <w:pStyle w:val="APALevel1"/>
        <w:jc w:val="left"/>
        <w:rPr>
          <w:del w:author="Jessica Myles" w:date="2023-02-21T15:54:00Z" w:id="29"/>
        </w:rPr>
        <w:pPrChange w:author="Jessica Myles" w:date="2023-02-21T15:55:00Z" w:id="30">
          <w:pPr/>
        </w:pPrChange>
      </w:pPr>
      <w:bookmarkStart w:name="_Toc112782741" w:id="31"/>
      <w:commentRangeStart w:id="32"/>
      <w:r w:rsidR="00E41881">
        <w:rPr/>
        <w:t>Background</w:t>
      </w:r>
      <w:r w:rsidR="00B9319F">
        <w:rPr/>
        <w:t xml:space="preserve"> of the Study</w:t>
      </w:r>
      <w:bookmarkEnd w:id="31"/>
      <w:commentRangeEnd w:id="32"/>
      <w:r>
        <w:rPr>
          <w:rStyle w:val="CommentReference"/>
        </w:rPr>
        <w:commentReference w:id="32"/>
      </w:r>
    </w:p>
    <w:p w:rsidR="000A4002" w:rsidP="000A4002" w:rsidRDefault="000A4002" w14:paraId="2524C032" w14:textId="77777777">
      <w:pPr>
        <w:pStyle w:val="APALevel1"/>
        <w:jc w:val="left"/>
        <w:rPr>
          <w:ins w:author="Jessica Myles" w:date="2023-02-21T15:54:00Z" w:id="33"/>
        </w:rPr>
        <w:pPrChange w:author="Jessica Myles" w:date="2023-02-21T15:55:00Z" w:id="34">
          <w:pPr/>
        </w:pPrChange>
      </w:pPr>
    </w:p>
    <w:p w:rsidR="0031208E" w:rsidDel="005D4CEB" w:rsidP="1AAB5D9C" w:rsidRDefault="2D6B29F1" w14:paraId="2AD172D4" w14:textId="63786204">
      <w:pPr>
        <w:spacing w:line="480" w:lineRule="auto"/>
        <w:rPr>
          <w:rStyle w:val="normaltextrun"/>
          <w:b w:val="1"/>
          <w:bCs w:val="1"/>
          <w:color w:val="000000" w:themeColor="text1" w:themeTint="FF" w:themeShade="FF"/>
          <w:lang w:val="en"/>
        </w:rPr>
      </w:pPr>
      <w:bookmarkStart w:name="_Toc112782742" w:id="37"/>
      <w:r w:rsidR="69F5205B">
        <w:rPr>
          <w:rStyle w:val="normaltextrun"/>
          <w:color w:val="000000"/>
          <w:shd w:val="clear" w:color="auto" w:fill="FFFFFF"/>
          <w:lang w:val="en"/>
        </w:rPr>
        <w:t xml:space="preserve">In today’s landscape where technological devices such as game consoles, smart tv’s, </w:t>
      </w:r>
      <w:r w:rsidR="43652EB2">
        <w:rPr>
          <w:rStyle w:val="normaltextrun"/>
          <w:color w:val="000000"/>
          <w:shd w:val="clear" w:color="auto" w:fill="FFFFFF"/>
          <w:lang w:val="en"/>
        </w:rPr>
        <w:t>Chromebook</w:t>
      </w:r>
      <w:r w:rsidR="3DEE0EBC">
        <w:rPr>
          <w:rStyle w:val="normaltextrun"/>
          <w:color w:val="000000"/>
          <w:shd w:val="clear" w:color="auto" w:fill="FFFFFF"/>
          <w:lang w:val="en"/>
        </w:rPr>
        <w:t>s</w:t>
      </w:r>
      <w:r w:rsidR="69F5205B">
        <w:rPr>
          <w:rStyle w:val="normaltextrun"/>
          <w:color w:val="000000"/>
          <w:shd w:val="clear" w:color="auto" w:fill="FFFFFF"/>
          <w:lang w:val="en"/>
        </w:rPr>
        <w:t xml:space="preserve">, and cellphones are </w:t>
      </w:r>
      <w:r w:rsidR="5317E670">
        <w:rPr>
          <w:rStyle w:val="normaltextrun"/>
          <w:color w:val="000000"/>
          <w:shd w:val="clear" w:color="auto" w:fill="FFFFFF"/>
          <w:lang w:val="en"/>
        </w:rPr>
        <w:t>constantly being developed by companies, the usage rate for these devices has also gone up.</w:t>
      </w:r>
      <w:r w:rsidR="5C1C9386">
        <w:rPr>
          <w:rStyle w:val="normaltextrun"/>
          <w:color w:val="000000"/>
          <w:shd w:val="clear" w:color="auto" w:fill="FFFFFF"/>
          <w:lang w:val="en"/>
        </w:rPr>
        <w:t xml:space="preserve"> </w:t>
      </w:r>
      <w:r w:rsidR="15F1BF41">
        <w:rPr>
          <w:rStyle w:val="normaltextrun"/>
          <w:color w:val="000000"/>
          <w:shd w:val="clear" w:color="auto" w:fill="FFFFFF"/>
          <w:lang w:val="en"/>
        </w:rPr>
        <w:t>Levounis</w:t>
      </w:r>
      <w:r w:rsidR="15F1BF41">
        <w:rPr>
          <w:rStyle w:val="normaltextrun"/>
          <w:color w:val="000000"/>
          <w:shd w:val="clear" w:color="auto" w:fill="FFFFFF"/>
          <w:lang w:val="en"/>
        </w:rPr>
        <w:t xml:space="preserve"> </w:t>
      </w:r>
      <w:r w:rsidR="5DA727D1">
        <w:rPr>
          <w:rStyle w:val="normaltextrun"/>
          <w:color w:val="000000"/>
          <w:shd w:val="clear" w:color="auto" w:fill="FFFFFF"/>
          <w:lang w:val="en"/>
        </w:rPr>
        <w:t xml:space="preserve">describes teenagers add</w:t>
      </w:r>
      <w:r w:rsidR="7B9E7F9B">
        <w:rPr>
          <w:rStyle w:val="normaltextrun"/>
          <w:color w:val="000000"/>
          <w:shd w:val="clear" w:color="auto" w:fill="FFFFFF"/>
          <w:lang w:val="en"/>
        </w:rPr>
        <w:t xml:space="preserve">iction </w:t>
      </w:r>
      <w:r w:rsidR="5DA727D1">
        <w:rPr>
          <w:rStyle w:val="normaltextrun"/>
          <w:color w:val="000000"/>
          <w:shd w:val="clear" w:color="auto" w:fill="FFFFFF"/>
          <w:lang w:val="en"/>
        </w:rPr>
        <w:t xml:space="preserve">to </w:t>
      </w:r>
      <w:r w:rsidR="463EC5D9">
        <w:rPr>
          <w:rStyle w:val="normaltextrun"/>
          <w:color w:val="000000"/>
          <w:shd w:val="clear" w:color="auto" w:fill="FFFFFF"/>
          <w:lang w:val="en"/>
        </w:rPr>
        <w:t xml:space="preserve">technology</w:t>
      </w:r>
      <w:r w:rsidR="5DA727D1">
        <w:rPr>
          <w:rStyle w:val="normaltextrun"/>
          <w:color w:val="000000"/>
          <w:shd w:val="clear" w:color="auto" w:fill="FFFFFF"/>
          <w:lang w:val="en"/>
        </w:rPr>
        <w:t xml:space="preserve"> to drug addiction. In other words, the more they consume </w:t>
      </w:r>
      <w:r w:rsidR="12F3C6D6">
        <w:rPr>
          <w:rStyle w:val="normaltextrun"/>
          <w:color w:val="000000"/>
          <w:shd w:val="clear" w:color="auto" w:fill="FFFFFF"/>
          <w:lang w:val="en"/>
        </w:rPr>
        <w:t xml:space="preserve">u</w:t>
      </w:r>
      <w:r w:rsidR="02051600">
        <w:rPr>
          <w:rStyle w:val="normaltextrun"/>
          <w:color w:val="000000"/>
          <w:shd w:val="clear" w:color="auto" w:fill="FFFFFF"/>
          <w:lang w:val="en"/>
        </w:rPr>
        <w:t xml:space="preserve">se of </w:t>
      </w:r>
      <w:r w:rsidR="5DA727D1">
        <w:rPr>
          <w:rStyle w:val="normaltextrun"/>
          <w:color w:val="000000"/>
          <w:shd w:val="clear" w:color="auto" w:fill="FFFFFF"/>
          <w:lang w:val="en"/>
        </w:rPr>
        <w:t xml:space="preserve">t</w:t>
      </w:r>
      <w:r w:rsidR="640DBE35">
        <w:rPr>
          <w:rStyle w:val="normaltextrun"/>
          <w:color w:val="000000"/>
          <w:shd w:val="clear" w:color="auto" w:fill="FFFFFF"/>
          <w:lang w:val="en"/>
        </w:rPr>
        <w:t xml:space="preserve">heir devices as a daily part of their life, the harder it could be to convince t</w:t>
      </w:r>
      <w:r w:rsidR="0B8C8BFF">
        <w:rPr>
          <w:rStyle w:val="normaltextrun"/>
          <w:color w:val="000000"/>
          <w:shd w:val="clear" w:color="auto" w:fill="FFFFFF"/>
          <w:lang w:val="en"/>
        </w:rPr>
        <w:t xml:space="preserve">hem t</w:t>
      </w:r>
      <w:r w:rsidR="640DBE35">
        <w:rPr>
          <w:rStyle w:val="normaltextrun"/>
          <w:color w:val="000000"/>
          <w:shd w:val="clear" w:color="auto" w:fill="FFFFFF"/>
          <w:lang w:val="en"/>
        </w:rPr>
        <w:t xml:space="preserve">o let it go or take some time away from it </w:t>
      </w:r>
      <w:r w:rsidR="6F4E5497">
        <w:rPr>
          <w:rStyle w:val="normaltextrun"/>
          <w:color w:val="000000"/>
          <w:shd w:val="clear" w:color="auto" w:fill="FFFFFF"/>
          <w:lang w:val="en"/>
        </w:rPr>
        <w:t xml:space="preserve">(</w:t>
      </w:r>
      <w:r w:rsidRPr="5F410C70" w:rsidR="3D0BBB28">
        <w:rPr>
          <w:rStyle w:val="normaltextrun"/>
          <w:color w:val="000000" w:themeColor="text1"/>
          <w:lang w:val="en"/>
        </w:rPr>
        <w:t>Levounis</w:t>
      </w:r>
      <w:r w:rsidRPr="5F410C70" w:rsidR="3D0BBB28">
        <w:rPr>
          <w:rStyle w:val="normaltextrun"/>
          <w:color w:val="000000" w:themeColor="text1"/>
          <w:lang w:val="en"/>
        </w:rPr>
        <w:t>, 2022)</w:t>
      </w:r>
      <w:r w:rsidRPr="5F410C70" w:rsidR="681856AA">
        <w:rPr>
          <w:rStyle w:val="normaltextrun"/>
          <w:color w:val="000000" w:themeColor="text1"/>
          <w:lang w:val="en"/>
        </w:rPr>
        <w:t xml:space="preserve">.</w:t>
      </w:r>
    </w:p>
    <w:p w:rsidR="0031208E" w:rsidDel="005D4CEB" w:rsidP="1AAB5D9C" w:rsidRDefault="2D6B29F1" w14:paraId="03CC1E95" w14:textId="0D0320AD">
      <w:pPr>
        <w:spacing w:line="480" w:lineRule="auto"/>
        <w:rPr>
          <w:rStyle w:val="normaltextrun"/>
          <w:color w:val="000000" w:themeColor="text1" w:themeTint="FF" w:themeShade="FF"/>
          <w:lang w:val="en"/>
        </w:rPr>
      </w:pPr>
    </w:p>
    <w:p w:rsidR="0031208E" w:rsidDel="005D4CEB" w:rsidP="1AAB5D9C" w:rsidRDefault="2D6B29F1" w14:paraId="655F3DDF" w14:textId="038D3042">
      <w:pPr>
        <w:spacing w:line="480" w:lineRule="auto"/>
        <w:rPr>
          <w:rStyle w:val="normaltextrun"/>
          <w:color w:val="000000" w:themeColor="text1" w:themeTint="FF" w:themeShade="FF"/>
          <w:lang w:val="en"/>
        </w:rPr>
      </w:pPr>
    </w:p>
    <w:p w:rsidR="00993103" w:rsidP="009B092E" w:rsidRDefault="00993103" w14:paraId="7D8FEE59" w14:textId="52EE4666">
      <w:pPr>
        <w:pStyle w:val="APALevel1"/>
        <w:jc w:val="left"/>
      </w:pPr>
      <w:r>
        <w:lastRenderedPageBreak/>
        <w:t>Purpose of the Study</w:t>
      </w:r>
      <w:bookmarkEnd w:id="37"/>
    </w:p>
    <w:p w:rsidR="005A2997" w:rsidP="1AAB5D9C" w:rsidRDefault="005A2997" w14:paraId="31B2B335" w14:textId="3CF2E44E">
      <w:pPr>
        <w:pStyle w:val="paragraph"/>
        <w:spacing w:before="0" w:beforeAutospacing="off" w:after="0" w:afterAutospacing="off" w:line="480" w:lineRule="auto"/>
        <w:ind w:firstLine="720"/>
        <w:textAlignment w:val="baseline"/>
        <w:rPr>
          <w:rFonts w:ascii="Segoe UI" w:hAnsi="Segoe UI" w:cs="Segoe UI"/>
          <w:sz w:val="18"/>
          <w:szCs w:val="18"/>
        </w:rPr>
      </w:pPr>
      <w:bookmarkStart w:name="_Toc112782743" w:id="50"/>
      <w:commentRangeStart w:id="51"/>
      <w:r w:rsidRPr="1AAB5D9C" w:rsidR="005A2997">
        <w:rPr>
          <w:rStyle w:val="normaltextrun"/>
          <w:lang w:val="en"/>
        </w:rPr>
        <w:t>The</w:t>
      </w:r>
      <w:commentRangeEnd w:id="51"/>
      <w:r>
        <w:rPr>
          <w:rStyle w:val="CommentReference"/>
        </w:rPr>
        <w:commentReference w:id="51"/>
      </w:r>
      <w:r w:rsidRPr="1AAB5D9C" w:rsidR="005A2997">
        <w:rPr>
          <w:rStyle w:val="normaltextrun"/>
          <w:lang w:val="en"/>
        </w:rPr>
        <w:t xml:space="preserve"> purpose of this research proposal is to explore the </w:t>
      </w:r>
      <w:r w:rsidRPr="1AAB5D9C" w:rsidR="00B362E9">
        <w:rPr>
          <w:rStyle w:val="normaltextrun"/>
          <w:lang w:val="en"/>
        </w:rPr>
        <w:t>increased usage of</w:t>
      </w:r>
      <w:r w:rsidRPr="1AAB5D9C" w:rsidR="005A2997">
        <w:rPr>
          <w:rStyle w:val="normaltextrun"/>
          <w:lang w:val="en"/>
        </w:rPr>
        <w:t xml:space="preserve"> </w:t>
      </w:r>
      <w:r w:rsidRPr="1AAB5D9C" w:rsidR="16019A17">
        <w:rPr>
          <w:rStyle w:val="normaltextrun"/>
          <w:lang w:val="en"/>
        </w:rPr>
        <w:t xml:space="preserve">technological </w:t>
      </w:r>
      <w:r w:rsidRPr="1AAB5D9C" w:rsidR="00B362E9">
        <w:rPr>
          <w:rStyle w:val="normaltextrun"/>
          <w:lang w:val="en"/>
        </w:rPr>
        <w:t>device</w:t>
      </w:r>
      <w:r w:rsidRPr="1AAB5D9C" w:rsidR="3FBDBA65">
        <w:rPr>
          <w:rStyle w:val="normaltextrun"/>
          <w:lang w:val="en"/>
        </w:rPr>
        <w:t xml:space="preserve">s </w:t>
      </w:r>
      <w:r w:rsidRPr="1AAB5D9C" w:rsidR="005A2997">
        <w:rPr>
          <w:rStyle w:val="normaltextrun"/>
          <w:lang w:val="en"/>
        </w:rPr>
        <w:t>and gadgets on the mental well-being of teens.</w:t>
      </w:r>
      <w:r w:rsidRPr="1AAB5D9C" w:rsidR="005A2997">
        <w:rPr>
          <w:rStyle w:val="eop"/>
        </w:rPr>
        <w:t> </w:t>
      </w:r>
    </w:p>
    <w:p w:rsidR="005A2997" w:rsidP="005A2997" w:rsidRDefault="005A2997" w14:paraId="20912DA0" w14:textId="513C9266">
      <w:pPr>
        <w:pStyle w:val="paragraph"/>
        <w:spacing w:before="0" w:beforeAutospacing="0" w:after="0" w:afterAutospacing="0"/>
        <w:textAlignment w:val="baseline"/>
        <w:rPr>
          <w:rStyle w:val="eop"/>
        </w:rPr>
      </w:pPr>
      <w:r>
        <w:rPr>
          <w:rStyle w:val="eop"/>
        </w:rPr>
        <w:t> </w:t>
      </w:r>
    </w:p>
    <w:p w:rsidRPr="005A2997" w:rsidR="005A2997" w:rsidP="005A2997" w:rsidRDefault="005A2997" w14:paraId="1BC933F1" w14:textId="77777777">
      <w:pPr>
        <w:pStyle w:val="paragraph"/>
        <w:spacing w:before="0" w:beforeAutospacing="0" w:after="0" w:afterAutospacing="0"/>
        <w:textAlignment w:val="baseline"/>
        <w:rPr>
          <w:rFonts w:ascii="Segoe UI" w:hAnsi="Segoe UI" w:cs="Segoe UI"/>
          <w:sz w:val="18"/>
          <w:szCs w:val="18"/>
        </w:rPr>
      </w:pPr>
    </w:p>
    <w:p w:rsidR="00EF0B5A" w:rsidP="009B092E" w:rsidRDefault="00EF0B5A" w14:paraId="2AC5BB9F" w14:textId="4A8BEA03">
      <w:pPr>
        <w:pStyle w:val="APALevel1"/>
        <w:jc w:val="left"/>
      </w:pPr>
      <w:r>
        <w:t>Research Question</w:t>
      </w:r>
      <w:bookmarkEnd w:id="50"/>
    </w:p>
    <w:p w:rsidR="005A2997" w:rsidRDefault="005A2997" w14:paraId="61277FEA" w14:textId="386142BA">
      <w:pPr>
        <w:pStyle w:val="paragraph"/>
        <w:spacing w:before="0" w:beforeAutospacing="0" w:after="0" w:afterAutospacing="0" w:line="480" w:lineRule="auto"/>
        <w:ind w:firstLine="720"/>
        <w:textAlignment w:val="baseline"/>
        <w:rPr>
          <w:rFonts w:ascii="Segoe UI" w:hAnsi="Segoe UI" w:cs="Segoe UI"/>
          <w:sz w:val="18"/>
          <w:szCs w:val="18"/>
        </w:rPr>
        <w:pPrChange w:author="Jessica A. Myles" w:date="2023-01-25T17:03:00Z" w:id="56">
          <w:pPr>
            <w:pStyle w:val="paragraph"/>
            <w:spacing w:before="0" w:beforeAutospacing="0" w:after="0" w:afterAutospacing="0"/>
            <w:ind w:firstLine="720"/>
          </w:pPr>
        </w:pPrChange>
      </w:pPr>
      <w:r w:rsidRPr="5F410C70">
        <w:rPr>
          <w:rStyle w:val="normaltextrun"/>
          <w:lang w:val="en"/>
        </w:rPr>
        <w:t xml:space="preserve">The main question that will </w:t>
      </w:r>
      <w:r w:rsidRPr="5F410C70" w:rsidR="5946DA13">
        <w:rPr>
          <w:rStyle w:val="normaltextrun"/>
          <w:lang w:val="en"/>
        </w:rPr>
        <w:t>guide</w:t>
      </w:r>
      <w:r w:rsidRPr="5F410C70">
        <w:rPr>
          <w:rStyle w:val="normaltextrun"/>
          <w:lang w:val="en"/>
        </w:rPr>
        <w:t xml:space="preserve"> this study is</w:t>
      </w:r>
      <w:r w:rsidRPr="5F410C70" w:rsidR="0E58FA3C">
        <w:rPr>
          <w:rStyle w:val="normaltextrun"/>
          <w:lang w:val="en"/>
        </w:rPr>
        <w:t>:</w:t>
      </w:r>
    </w:p>
    <w:p w:rsidR="005A2997" w:rsidP="1AAB5D9C" w:rsidRDefault="01C854E8" w14:paraId="6A44DC3C" w14:textId="75B8D550">
      <w:pPr>
        <w:pStyle w:val="paragraph"/>
        <w:numPr>
          <w:ilvl w:val="0"/>
          <w:numId w:val="1"/>
        </w:numPr>
        <w:spacing w:before="0" w:beforeAutospacing="off" w:after="0" w:afterAutospacing="off" w:line="480" w:lineRule="auto"/>
        <w:textAlignment w:val="baseline"/>
        <w:rPr>
          <w:rFonts w:ascii="Segoe UI" w:hAnsi="Segoe UI" w:cs="Segoe UI"/>
          <w:sz w:val="18"/>
          <w:szCs w:val="18"/>
        </w:rPr>
      </w:pPr>
      <w:r w:rsidRPr="1AAB5D9C" w:rsidR="01C854E8">
        <w:rPr>
          <w:rStyle w:val="normaltextrun"/>
          <w:lang w:val="en"/>
        </w:rPr>
        <w:t>W</w:t>
      </w:r>
      <w:r w:rsidRPr="1AAB5D9C" w:rsidR="005A2997">
        <w:rPr>
          <w:rStyle w:val="normaltextrun"/>
          <w:lang w:val="en"/>
        </w:rPr>
        <w:t xml:space="preserve">hat are the effects of </w:t>
      </w:r>
      <w:r w:rsidRPr="1AAB5D9C" w:rsidR="7219A4F0">
        <w:rPr>
          <w:rStyle w:val="normaltextrun"/>
          <w:lang w:val="en"/>
        </w:rPr>
        <w:t>increased technology usage</w:t>
      </w:r>
      <w:r w:rsidRPr="1AAB5D9C" w:rsidR="005A2997">
        <w:rPr>
          <w:rStyle w:val="normaltextrun"/>
          <w:lang w:val="en"/>
        </w:rPr>
        <w:t xml:space="preserve"> on teen</w:t>
      </w:r>
      <w:r w:rsidRPr="1AAB5D9C" w:rsidR="3E6D063B">
        <w:rPr>
          <w:rStyle w:val="normaltextrun"/>
          <w:lang w:val="en"/>
        </w:rPr>
        <w:t>ager’s</w:t>
      </w:r>
      <w:r w:rsidRPr="1AAB5D9C" w:rsidR="71969E7A">
        <w:rPr>
          <w:rStyle w:val="normaltextrun"/>
          <w:lang w:val="en"/>
        </w:rPr>
        <w:t xml:space="preserve"> mental</w:t>
      </w:r>
      <w:r w:rsidRPr="1AAB5D9C" w:rsidR="005A2997">
        <w:rPr>
          <w:rStyle w:val="normaltextrun"/>
          <w:lang w:val="en"/>
        </w:rPr>
        <w:t xml:space="preserve"> </w:t>
      </w:r>
      <w:r w:rsidRPr="1AAB5D9C" w:rsidR="3BEC3B3F">
        <w:rPr>
          <w:rStyle w:val="normaltextrun"/>
          <w:lang w:val="en"/>
        </w:rPr>
        <w:t>hea</w:t>
      </w:r>
      <w:r w:rsidRPr="1AAB5D9C" w:rsidR="1F945F20">
        <w:rPr>
          <w:rStyle w:val="normaltextrun"/>
          <w:lang w:val="en"/>
        </w:rPr>
        <w:t>lth</w:t>
      </w:r>
      <w:r w:rsidRPr="1AAB5D9C" w:rsidR="005A2997">
        <w:rPr>
          <w:rStyle w:val="normaltextrun"/>
          <w:lang w:val="en"/>
        </w:rPr>
        <w:t xml:space="preserve">? </w:t>
      </w:r>
      <w:r w:rsidRPr="1AAB5D9C" w:rsidR="005A2997">
        <w:rPr>
          <w:rStyle w:val="eop"/>
        </w:rPr>
        <w:t> </w:t>
      </w:r>
    </w:p>
    <w:p w:rsidRPr="0031208E" w:rsidR="005A2997" w:rsidP="0031208E" w:rsidRDefault="005A2997" w14:paraId="2B555B97" w14:textId="15154267">
      <w:pPr>
        <w:pStyle w:val="paragraph"/>
        <w:spacing w:before="0" w:beforeAutospacing="0" w:after="0" w:afterAutospacing="0"/>
        <w:textAlignment w:val="baseline"/>
        <w:rPr>
          <w:rFonts w:ascii="Segoe UI" w:hAnsi="Segoe UI" w:cs="Segoe UI"/>
          <w:sz w:val="18"/>
          <w:szCs w:val="18"/>
        </w:rPr>
      </w:pPr>
      <w:r>
        <w:rPr>
          <w:rStyle w:val="eop"/>
        </w:rPr>
        <w:t> </w:t>
      </w:r>
    </w:p>
    <w:p w:rsidR="00E473D7" w:rsidP="009B092E" w:rsidRDefault="00E473D7" w14:paraId="38D5CAA2" w14:textId="4588C4EA">
      <w:pPr>
        <w:pStyle w:val="APALevel1"/>
        <w:jc w:val="left"/>
      </w:pPr>
      <w:bookmarkStart w:name="_Toc112782744" w:id="57"/>
      <w:r w:rsidR="00E473D7">
        <w:rPr/>
        <w:t>Summary</w:t>
      </w:r>
      <w:bookmarkEnd w:id="57"/>
    </w:p>
    <w:p w:rsidRPr="00031710" w:rsidR="00E473D7" w:rsidP="00B14EF8" w:rsidRDefault="0031208E" w14:paraId="2C076DE2" w14:textId="668FCDF5">
      <w:pPr>
        <w:pStyle w:val="BodyText"/>
      </w:pPr>
      <w:r w:rsidR="0031208E">
        <w:rPr/>
        <w:t>This study will</w:t>
      </w:r>
      <w:r w:rsidR="6778C3CE">
        <w:rPr/>
        <w:t xml:space="preserve"> discuss the impact of increased technology usage amongst teens and young adults. </w:t>
      </w:r>
      <w:r w:rsidR="130008A2">
        <w:rPr/>
        <w:t xml:space="preserve"> Identifying the signs and reasoning behind </w:t>
      </w:r>
      <w:r w:rsidR="01C7A486">
        <w:rPr/>
        <w:t>this issue</w:t>
      </w:r>
      <w:r w:rsidR="130008A2">
        <w:rPr/>
        <w:t xml:space="preserve"> could help lead to potential solutions to</w:t>
      </w:r>
      <w:r w:rsidR="077AB5FF">
        <w:rPr/>
        <w:t xml:space="preserve"> a</w:t>
      </w:r>
      <w:r w:rsidR="130008A2">
        <w:rPr/>
        <w:t xml:space="preserve"> </w:t>
      </w:r>
      <w:r w:rsidR="130008A2">
        <w:rPr/>
        <w:t xml:space="preserve">better balance for </w:t>
      </w:r>
      <w:r w:rsidR="2DBCF8AD">
        <w:rPr/>
        <w:t>them.</w:t>
      </w:r>
      <w:r w:rsidR="130008A2">
        <w:rPr/>
        <w:t xml:space="preserve"> The information </w:t>
      </w:r>
      <w:r w:rsidR="36D9C4AE">
        <w:rPr/>
        <w:t>discovered could</w:t>
      </w:r>
      <w:r w:rsidR="50C693AC">
        <w:rPr/>
        <w:t xml:space="preserve"> </w:t>
      </w:r>
      <w:r w:rsidR="6F18137B">
        <w:rPr/>
        <w:t>help</w:t>
      </w:r>
      <w:r w:rsidR="50C693AC">
        <w:rPr/>
        <w:t xml:space="preserve"> </w:t>
      </w:r>
      <w:r w:rsidR="2CDF5C53">
        <w:rPr/>
        <w:t>to</w:t>
      </w:r>
      <w:r w:rsidR="50C693AC">
        <w:rPr/>
        <w:t xml:space="preserve"> </w:t>
      </w:r>
      <w:r w:rsidR="06E9414C">
        <w:rPr/>
        <w:t>answer</w:t>
      </w:r>
      <w:r w:rsidR="50C693AC">
        <w:rPr/>
        <w:t xml:space="preserve"> the </w:t>
      </w:r>
      <w:r w:rsidR="278EA580">
        <w:rPr/>
        <w:t xml:space="preserve">question, "What are the effects of technology dependency on teen’s mental well-being? </w:t>
      </w:r>
    </w:p>
    <w:p w:rsidR="00872F62" w:rsidRDefault="00872F62" w14:paraId="3A819C19" w14:textId="77777777">
      <w:pPr>
        <w:autoSpaceDE/>
        <w:autoSpaceDN/>
        <w:adjustRightInd/>
        <w:snapToGrid/>
      </w:pPr>
      <w:bookmarkStart w:name="Chapter_2" w:id="60"/>
      <w:bookmarkEnd w:id="60"/>
      <w:r>
        <w:br w:type="page"/>
      </w:r>
    </w:p>
    <w:p w:rsidRPr="00872F62" w:rsidR="00B14EF8" w:rsidP="00872F62" w:rsidRDefault="00C44EDA" w14:paraId="340F30A6" w14:textId="505B5822">
      <w:pPr>
        <w:pStyle w:val="APALevel0"/>
        <w:rPr>
          <w:b w:val="1"/>
          <w:bCs w:val="1"/>
        </w:rPr>
      </w:pPr>
      <w:bookmarkStart w:name="_Toc112782745" w:id="61"/>
      <w:r w:rsidRPr="263C9694" w:rsidR="00C44EDA">
        <w:rPr>
          <w:b w:val="1"/>
          <w:bCs w:val="1"/>
        </w:rPr>
        <w:t xml:space="preserve">LITERATURE </w:t>
      </w:r>
      <w:r w:rsidRPr="263C9694" w:rsidR="00C44EDA">
        <w:rPr>
          <w:b w:val="1"/>
          <w:bCs w:val="1"/>
        </w:rPr>
        <w:t>REVIEW</w:t>
      </w:r>
      <w:bookmarkEnd w:id="61"/>
    </w:p>
    <w:p w:rsidRPr="00190F85" w:rsidR="00CE3825" w:rsidDel="00190F85" w:rsidP="263C9694" w:rsidRDefault="006779FD" w14:paraId="122450CB" w14:textId="1594A758">
      <w:pPr>
        <w:spacing w:line="480" w:lineRule="auto"/>
        <w:ind w:firstLine="720"/>
        <w:textAlignment w:val="baseline"/>
        <w:rPr>
          <w:color w:val="000000" w:themeColor="text1"/>
          <w:lang w:val="en"/>
        </w:rPr>
      </w:pPr>
      <w:r w:rsidR="006779FD">
        <w:rPr>
          <w:rStyle w:val="normaltextrun"/>
          <w:color w:val="000000"/>
          <w:shd w:val="clear" w:color="auto" w:fill="FFFFFF"/>
          <w:lang w:val="en"/>
        </w:rPr>
        <w:t xml:space="preserve">Technology’s constant presence in human daily activity has become increasingly concerning and harmful to their growth and development. The problem with having so much technology at our disposal is that it can lead to a dependency problem. </w:t>
      </w:r>
      <w:commentRangeStart w:id="64"/>
      <w:r w:rsidR="006779FD">
        <w:rPr>
          <w:rStyle w:val="normaltextrun"/>
          <w:color w:val="000000"/>
          <w:shd w:val="clear" w:color="auto" w:fill="FFFFFF"/>
          <w:lang w:val="en"/>
        </w:rPr>
        <w:t>The use of Facetime, text messaging, social media apps, and Zoom has caused us to lose touch with face-to-face communication, and as a result, individuals have struggled to land jobs or develop solid relationships amongst their peers in the long term</w:t>
      </w:r>
      <w:commentRangeEnd w:id="64"/>
      <w:r w:rsidR="00F70BEE">
        <w:rPr>
          <w:rStyle w:val="CommentReference"/>
        </w:rPr>
        <w:commentReference w:id="64"/>
      </w:r>
      <w:r w:rsidR="006779FD">
        <w:rPr>
          <w:rStyle w:val="normaltextrun"/>
          <w:color w:val="000000"/>
          <w:shd w:val="clear" w:color="auto" w:fill="FFFFFF"/>
          <w:lang w:val="en"/>
        </w:rPr>
        <w:t>.</w:t>
      </w:r>
      <w:r w:rsidR="5943BD83">
        <w:rPr>
          <w:rStyle w:val="normaltextrun"/>
          <w:color w:val="000000"/>
          <w:shd w:val="clear" w:color="auto" w:fill="FFFFFF"/>
          <w:lang w:val="en"/>
        </w:rPr>
        <w:t xml:space="preserve"> </w:t>
      </w:r>
      <w:r w:rsidR="521A3869">
        <w:rPr>
          <w:rStyle w:val="normaltextrun"/>
          <w:color w:val="000000"/>
          <w:shd w:val="clear" w:color="auto" w:fill="FFFFFF"/>
          <w:lang w:val="en"/>
        </w:rPr>
        <w:t>YouTube</w:t>
      </w:r>
      <w:r w:rsidR="63C1652F">
        <w:rPr>
          <w:rStyle w:val="normaltextrun"/>
          <w:color w:val="000000"/>
          <w:shd w:val="clear" w:color="auto" w:fill="FFFFFF"/>
          <w:lang w:val="en"/>
        </w:rPr>
        <w:t xml:space="preserve">, Facebook, Twitter, Instagram, and Snapchat are examples of these individualized portals </w:t>
      </w:r>
      <w:r w:rsidR="072C5892">
        <w:rPr>
          <w:rStyle w:val="normaltextrun"/>
          <w:color w:val="000000"/>
          <w:shd w:val="clear" w:color="auto" w:fill="FFFFFF"/>
          <w:lang w:val="en"/>
        </w:rPr>
        <w:t xml:space="preserve">of information. Humans require </w:t>
      </w:r>
      <w:r w:rsidR="3B1C560A">
        <w:rPr>
          <w:rStyle w:val="normaltextrun"/>
          <w:color w:val="000000"/>
          <w:shd w:val="clear" w:color="auto" w:fill="FFFFFF"/>
          <w:lang w:val="en"/>
        </w:rPr>
        <w:t xml:space="preserve">an </w:t>
      </w:r>
      <w:r w:rsidR="072C5892">
        <w:rPr>
          <w:rStyle w:val="normaltextrun"/>
          <w:color w:val="000000"/>
          <w:shd w:val="clear" w:color="auto" w:fill="FFFFFF"/>
          <w:lang w:val="en"/>
        </w:rPr>
        <w:t xml:space="preserve">emotional connection for our psychological health needs, and these platforms fill the human need for connection</w:t>
      </w:r>
      <w:r w:rsidRPr="5F410C70" w:rsidR="047622F5">
        <w:rPr>
          <w:lang w:val="en"/>
        </w:rPr>
        <w:t>(Sweet, 2022)</w:t>
      </w:r>
      <w:r w:rsidRPr="5F410C70" w:rsidR="30074B12">
        <w:rPr>
          <w:lang w:val="en"/>
        </w:rPr>
        <w:t xml:space="preserve">. </w:t>
      </w:r>
      <w:r w:rsidR="006779FD">
        <w:rPr>
          <w:rStyle w:val="normaltextrun"/>
          <w:color w:val="000000"/>
          <w:shd w:val="clear" w:color="auto" w:fill="FFFFFF"/>
          <w:lang w:val="en"/>
        </w:rPr>
        <w:t xml:space="preserve"> In this literature review, the information will be presented in different categories that </w:t>
      </w:r>
      <w:r w:rsidR="00190F85">
        <w:rPr>
          <w:rStyle w:val="normaltextrun"/>
          <w:color w:val="000000"/>
          <w:shd w:val="clear" w:color="auto" w:fill="FFFFFF"/>
          <w:lang w:val="en"/>
        </w:rPr>
        <w:t xml:space="preserve">highlight the usage and implication </w:t>
      </w:r>
      <w:r w:rsidR="006779FD">
        <w:rPr>
          <w:rStyle w:val="normaltextrun"/>
          <w:color w:val="000000"/>
          <w:shd w:val="clear" w:color="auto" w:fill="FFFFFF"/>
          <w:lang w:val="en"/>
        </w:rPr>
        <w:t xml:space="preserve">of </w:t>
      </w:r>
      <w:r w:rsidR="006779FD">
        <w:rPr>
          <w:rStyle w:val="normaltextrun"/>
          <w:color w:val="000000"/>
          <w:shd w:val="clear" w:color="auto" w:fill="FFFFFF"/>
          <w:lang w:val="en"/>
        </w:rPr>
        <w:t xml:space="preserve">technology </w:t>
      </w:r>
      <w:r w:rsidR="25C8B238">
        <w:rPr>
          <w:rStyle w:val="normaltextrun"/>
          <w:color w:val="000000"/>
          <w:shd w:val="clear" w:color="auto" w:fill="FFFFFF"/>
          <w:lang w:val="en"/>
        </w:rPr>
        <w:t>over usage.</w:t>
      </w:r>
      <w:r w:rsidR="16DB4F8B">
        <w:rPr>
          <w:rStyle w:val="normaltextrun"/>
          <w:color w:val="000000"/>
          <w:shd w:val="clear" w:color="auto" w:fill="FFFFFF"/>
          <w:lang w:val="en"/>
        </w:rPr>
        <w:t xml:space="preserve"> </w:t>
      </w:r>
      <w:r w:rsidR="002E1732">
        <w:rPr>
          <w:color w:val="000000" w:themeColor="text1"/>
          <w:lang w:val="en"/>
        </w:rPr>
        <w:t>T</w:t>
      </w:r>
      <w:r w:rsidRPr="5F410C70" w:rsidR="16DB4F8B">
        <w:rPr>
          <w:color w:val="000000" w:themeColor="text1"/>
          <w:lang w:val="en"/>
        </w:rPr>
        <w:t>he</w:t>
      </w:r>
      <w:r w:rsidRPr="5F410C70" w:rsidR="16DB4F8B">
        <w:rPr>
          <w:color w:val="000000" w:themeColor="text1"/>
          <w:lang w:val="en"/>
        </w:rPr>
        <w:t xml:space="preserve"> </w:t>
      </w:r>
      <w:r w:rsidRPr="5F410C70" w:rsidR="21D2BDF1">
        <w:rPr>
          <w:color w:val="000000" w:themeColor="text1"/>
          <w:lang w:val="en"/>
        </w:rPr>
        <w:t xml:space="preserve">six </w:t>
      </w:r>
      <w:r w:rsidRPr="5F410C70" w:rsidR="16DB4F8B">
        <w:rPr>
          <w:color w:val="000000" w:themeColor="text1"/>
          <w:lang w:val="en"/>
        </w:rPr>
        <w:t xml:space="preserve">different </w:t>
      </w:r>
      <w:r w:rsidR="005F578B">
        <w:rPr>
          <w:color w:val="000000" w:themeColor="text1"/>
          <w:lang w:val="en"/>
        </w:rPr>
        <w:t>sections</w:t>
      </w:r>
      <w:r w:rsidRPr="5F410C70" w:rsidR="005F578B">
        <w:rPr>
          <w:color w:val="000000" w:themeColor="text1"/>
          <w:lang w:val="en"/>
        </w:rPr>
        <w:t xml:space="preserve"> </w:t>
      </w:r>
      <w:r w:rsidRPr="5F410C70" w:rsidR="16DB4F8B">
        <w:rPr>
          <w:color w:val="000000" w:themeColor="text1"/>
          <w:lang w:val="en"/>
        </w:rPr>
        <w:t>will</w:t>
      </w:r>
      <w:r w:rsidRPr="5F410C70" w:rsidR="16DB4F8B">
        <w:rPr>
          <w:color w:val="000000" w:themeColor="text1"/>
          <w:lang w:val="en"/>
        </w:rPr>
        <w:t xml:space="preserve"> highlight</w:t>
      </w:r>
      <w:r w:rsidR="00D838F8">
        <w:rPr>
          <w:color w:val="000000" w:themeColor="text1"/>
          <w:lang w:val="en"/>
        </w:rPr>
        <w:t xml:space="preserve"> </w:t>
      </w:r>
      <w:r w:rsidR="665EC2D1">
        <w:rPr>
          <w:color w:val="000000" w:themeColor="text1"/>
          <w:lang w:val="en"/>
        </w:rPr>
        <w:t xml:space="preserve">solidarity, </w:t>
      </w:r>
      <w:r w:rsidR="1606C50F">
        <w:rPr>
          <w:color w:val="000000" w:themeColor="text1"/>
          <w:lang w:val="en"/>
        </w:rPr>
        <w:t xml:space="preserve"> social networking, </w:t>
      </w:r>
      <w:r w:rsidR="18B5F1F0">
        <w:rPr>
          <w:color w:val="000000" w:themeColor="text1"/>
          <w:lang w:val="en"/>
        </w:rPr>
        <w:t xml:space="preserve">psychological stability, </w:t>
      </w:r>
      <w:r w:rsidRPr="5F410C70" w:rsidR="16DB4F8B">
        <w:rPr>
          <w:color w:val="000000" w:themeColor="text1"/>
          <w:lang w:val="en"/>
        </w:rPr>
        <w:t xml:space="preserve">educat</w:t>
      </w:r>
      <w:r w:rsidRPr="5F410C70" w:rsidR="03CD5F81">
        <w:rPr>
          <w:color w:val="000000" w:themeColor="text1"/>
          <w:lang w:val="en"/>
        </w:rPr>
        <w:t xml:space="preserve">ional literacy, </w:t>
      </w:r>
      <w:r w:rsidRPr="5F410C70" w:rsidR="16DB4F8B">
        <w:rPr>
          <w:color w:val="000000" w:themeColor="text1"/>
          <w:lang w:val="en"/>
        </w:rPr>
        <w:t xml:space="preserve"> </w:t>
      </w:r>
      <w:r w:rsidRPr="5F410C70" w:rsidR="03DB6627">
        <w:rPr>
          <w:color w:val="000000" w:themeColor="text1"/>
          <w:lang w:val="en"/>
        </w:rPr>
        <w:t xml:space="preserve">digital entertainment, </w:t>
      </w:r>
      <w:r w:rsidRPr="5F410C70" w:rsidR="16DB4F8B">
        <w:rPr>
          <w:color w:val="000000" w:themeColor="text1"/>
          <w:lang w:val="en"/>
        </w:rPr>
        <w:t xml:space="preserve">and </w:t>
      </w:r>
      <w:r w:rsidRPr="5F410C70" w:rsidR="1B6C278D">
        <w:rPr>
          <w:color w:val="000000" w:themeColor="text1"/>
          <w:lang w:val="en"/>
        </w:rPr>
        <w:t xml:space="preserve">insomnia.</w:t>
      </w:r>
      <w:r w:rsidRPr="5F410C70" w:rsidR="16DB4F8B">
        <w:rPr>
          <w:color w:val="000000" w:themeColor="text1"/>
          <w:lang w:val="en"/>
        </w:rPr>
        <w:t xml:space="preserve"> </w:t>
      </w:r>
    </w:p>
    <w:p w:rsidRPr="00190F85" w:rsidR="00CE3825" w:rsidDel="00190F85" w:rsidP="5F410C70" w:rsidRDefault="00CE3825" w14:paraId="4AC0AAFF" w14:textId="31430BB2">
      <w:pPr>
        <w:spacing w:line="480" w:lineRule="auto"/>
        <w:textAlignment w:val="baseline"/>
        <w:rPr>
          <w:rStyle w:val="normaltextrun"/>
          <w:i/>
          <w:iCs/>
          <w:color w:val="000000" w:themeColor="text1"/>
          <w:lang w:val="en"/>
        </w:rPr>
      </w:pPr>
    </w:p>
    <w:p w:rsidR="263C9694" w:rsidP="263C9694" w:rsidRDefault="263C9694" w14:paraId="442C121B" w14:textId="3B44FD22">
      <w:pPr>
        <w:pStyle w:val="APALevel1"/>
        <w:jc w:val="left"/>
        <w:rPr>
          <w:rStyle w:val="normaltextrun"/>
          <w:b w:val="0"/>
          <w:bCs w:val="0"/>
          <w:lang w:val="en"/>
        </w:rPr>
      </w:pPr>
    </w:p>
    <w:p w:rsidR="263C9694" w:rsidP="263C9694" w:rsidRDefault="263C9694" w14:paraId="03BCAACD" w14:textId="7924DB3F">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633EDCE1" w:rsidP="263C9694" w:rsidRDefault="633EDCE1" w14:paraId="55B27F83" w14:textId="27321319">
      <w:pPr>
        <w:pStyle w:val="Title"/>
        <w:keepNext w:val="1"/>
        <w:keepLines w:val="1"/>
        <w:spacing w:before="0" w:after="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263C9694" w:rsidR="633EDCE1">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
        </w:rPr>
        <w:t>II:</w:t>
      </w:r>
      <w:r w:rsidRPr="263C9694" w:rsidR="6C769504">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
        </w:rPr>
        <w:t xml:space="preserve"> Solidarity </w:t>
      </w:r>
      <w:r w:rsidRPr="263C9694" w:rsidR="11D96284">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
        </w:rPr>
        <w:t xml:space="preserve"> </w:t>
      </w:r>
      <w:r w:rsidRPr="263C9694" w:rsidR="633EDC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
        </w:rPr>
        <w:t xml:space="preserve"> </w:t>
      </w:r>
    </w:p>
    <w:p w:rsidR="633EDCE1" w:rsidP="263C9694" w:rsidRDefault="633EDCE1" w14:paraId="0AB2B322" w14:textId="4C90A37A">
      <w:pPr>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263C9694" w:rsidR="633EDC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Although digital communication is seen as a strong alternative to long-distance communication, it’s actually doing more harm to long-term health.  Social communication is fundamental to humans (Pandya and Lodha 2021). The idea is that social connection amongst humans has been influenced by the use of digital platforms to provide them with a way to limit the amount of face-to-face interactions that they so desperately want to avoid. The reliance on digital devices such as phones and tablets have only supported the idea that humans rely too much on technology because they prove to be such a “safe haven” to individuals who may struggle with communicating with people in a large setting (Pandya and Lodha 2021). Social connection is essential to the mental well-being of people. While views on the use of technology being an “alternative” to physical communication, social media use has seen a rise in its popularity, whether it be for connecting with people from long distances, posting about your personal life, or using it as their gateway to start some trouble </w:t>
      </w:r>
      <w:r w:rsidRPr="263C9694" w:rsidR="1A189D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Dwyer</w:t>
      </w:r>
      <w:r w:rsidRPr="263C9694" w:rsidR="633EDC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(2020).</w:t>
      </w:r>
    </w:p>
    <w:p w:rsidR="263C9694" w:rsidP="263C9694" w:rsidRDefault="263C9694" w14:paraId="1A85AD10" w14:textId="2CF406F8">
      <w:pPr>
        <w:pStyle w:val="BodyText"/>
        <w:rPr>
          <w:lang w:val="en"/>
        </w:rPr>
      </w:pPr>
    </w:p>
    <w:p w:rsidR="0951CCC7" w:rsidP="263C9694" w:rsidRDefault="0951CCC7" w14:paraId="7FB2B742" w14:textId="411F646B">
      <w:pPr>
        <w:spacing w:line="480" w:lineRule="auto"/>
        <w:rPr>
          <w:b w:val="1"/>
          <w:bCs w:val="1"/>
          <w:i w:val="1"/>
          <w:iCs w:val="1"/>
          <w:color w:val="000000" w:themeColor="text1" w:themeTint="FF" w:themeShade="FF"/>
          <w:lang w:val="en"/>
        </w:rPr>
      </w:pPr>
      <w:r w:rsidRPr="263C9694" w:rsidR="0951CCC7">
        <w:rPr>
          <w:b w:val="1"/>
          <w:bCs w:val="1"/>
          <w:i w:val="1"/>
          <w:iCs w:val="1"/>
          <w:color w:val="000000" w:themeColor="text1" w:themeTint="FF" w:themeShade="FF"/>
          <w:lang w:val="en"/>
        </w:rPr>
        <w:t xml:space="preserve">Social Networking </w:t>
      </w:r>
    </w:p>
    <w:p w:rsidR="0951CCC7" w:rsidP="263C9694" w:rsidRDefault="0951CCC7" w14:paraId="0EF9C22A" w14:textId="4E8876A7">
      <w:pPr>
        <w:spacing w:line="480" w:lineRule="auto"/>
        <w:ind w:firstLine="720"/>
      </w:pPr>
      <w:r w:rsidRPr="263C9694" w:rsidR="0951CCC7">
        <w:rPr>
          <w:color w:val="000000" w:themeColor="text1" w:themeTint="FF" w:themeShade="FF"/>
          <w:lang w:val="en"/>
        </w:rPr>
        <w:t xml:space="preserve">Social media platforms are presented as outlets that adolescents use to communicate or post about their life on a daily basis(Johannes and Dielin, 2020). In a qualitative study that examines adolescents, Johannes and Dielin(2020) discovered that teens had mixed opinions about how much of an effect social media had on them. By utilizing direct lines of questioning, Johannes and Dielin (2020) determined that 24% of them stated that social media had mostly negative effects. Likewise, in a similar study that was conducted by Pandya and Lodha(2021), they utilized meta-analysis that covered both teens and adults during the lockdown. Their study determined that the effects of screen time depended heavily on the activity that the participant was engaging in at the various times. For example, according to their research, people who tend to spend much more time on social media tend to be less happy than the ones who spent less time on those platforms. Finally, in an exploratory study that analyzed both teens and young adults, Dyer(2020) found out that the age group's intensity level is determined by the kind of digital technology usage that they engage in. Using supplemental questions that were posted on the internet, Dyer (2020) discovered that Type 1 users admitted to being strongly dependent on technology for social networking and social communication. Based on these three research studies that were conducted,  some similarities stood out amongst them. When it came down to their methods in which they executed their study, all 3 groups utilized supplemental questions to gather data as it pertains to finding out digital technology use. However, unlike the Dyer(2020) study and Johannes and Dielin(2021) studies, Pandya and Lodha (2020) examined both teens and adults. Therefore,  the responses to their research proved to be much different and it presented a much broader viewpoint on the kind of impact technology usage can have on different age groups in society.  Furthermore, Pandya and Lodha(2021) research study was focused primarily on how the  COVID-19 pandemic may have been related to possible dependency on digital technology for social connection.  Overall, these three studies were able to determine that the need for social networking and connection is heavily predicated on the usage of digital devices and platforms to provide that experience that many people don’t get. Also, since the arrival of the COVID-19 pandemic and subsequent lockdown, the emphasis on social distancing has only pushed that dependency even further in order for us to still remain social. </w:t>
      </w:r>
      <w:r w:rsidRPr="263C9694" w:rsidR="0951CCC7">
        <w:rPr>
          <w:lang w:val="en"/>
        </w:rPr>
        <w:t xml:space="preserve"> </w:t>
      </w:r>
    </w:p>
    <w:p w:rsidR="263C9694" w:rsidP="263C9694" w:rsidRDefault="263C9694" w14:paraId="39CE8776" w14:textId="1CDF2729">
      <w:pPr>
        <w:pStyle w:val="BodyText"/>
        <w:rPr>
          <w:lang w:val="en"/>
        </w:rPr>
      </w:pPr>
    </w:p>
    <w:p w:rsidR="263C9694" w:rsidP="263C9694" w:rsidRDefault="263C9694" w14:paraId="1322DF9B" w14:textId="4B84D2F9">
      <w:pPr>
        <w:pStyle w:val="APALevel1"/>
        <w:jc w:val="left"/>
        <w:rPr>
          <w:rStyle w:val="normaltextrun"/>
          <w:b w:val="0"/>
          <w:bCs w:val="0"/>
          <w:lang w:val="en"/>
        </w:rPr>
      </w:pPr>
    </w:p>
    <w:p w:rsidR="74DC35E3" w:rsidP="263C9694" w:rsidRDefault="74DC35E3" w14:paraId="758F74C0" w14:textId="13A49831">
      <w:pPr>
        <w:pStyle w:val="Title"/>
        <w:keepLines w:val="1"/>
        <w:spacing w:after="60" w:line="480" w:lineRule="auto"/>
        <w:rPr>
          <w:rFonts w:ascii="Times New Roman" w:hAnsi="Times New Roman" w:eastAsia="Times New Roman" w:cs="Times New Roman"/>
          <w:b w:val="1"/>
          <w:bCs w:val="1"/>
          <w:i w:val="1"/>
          <w:iCs w:val="1"/>
          <w:color w:val="000000" w:themeColor="text1" w:themeTint="FF" w:themeShade="FF"/>
          <w:sz w:val="24"/>
          <w:szCs w:val="24"/>
          <w:lang w:val="en"/>
        </w:rPr>
      </w:pPr>
      <w:r w:rsidRPr="263C9694" w:rsidR="74DC35E3">
        <w:rPr>
          <w:rFonts w:ascii="Times New Roman" w:hAnsi="Times New Roman" w:eastAsia="Times New Roman" w:cs="Times New Roman"/>
          <w:b w:val="1"/>
          <w:bCs w:val="1"/>
          <w:i w:val="1"/>
          <w:iCs w:val="1"/>
          <w:color w:val="000000" w:themeColor="text1" w:themeTint="FF" w:themeShade="FF"/>
          <w:sz w:val="24"/>
          <w:szCs w:val="24"/>
          <w:lang w:val="en"/>
        </w:rPr>
        <w:t xml:space="preserve">Psychological Stability </w:t>
      </w:r>
    </w:p>
    <w:p w:rsidR="74DC35E3" w:rsidP="263C9694" w:rsidRDefault="74DC35E3" w14:paraId="71497BD6" w14:textId="55348EEB">
      <w:pPr>
        <w:spacing w:line="480" w:lineRule="auto"/>
        <w:ind w:firstLine="720"/>
        <w:rPr>
          <w:color w:val="000000" w:themeColor="text1" w:themeTint="FF" w:themeShade="FF"/>
        </w:rPr>
      </w:pPr>
      <w:r w:rsidRPr="263C9694" w:rsidR="74DC35E3">
        <w:rPr>
          <w:color w:val="000000" w:themeColor="text1" w:themeTint="FF" w:themeShade="FF"/>
          <w:lang w:val="en"/>
        </w:rPr>
        <w:t>The overuse of technology has had a profound impact on the mental health of numerous people. In an observatory study that examined both children and adolescents, Pandya and Lodha(2021) discovered several significant impacts of excessive screen time on mental health. With the use of physical tests, Pandya and Lodha learned that participants in these age groups  depicted signs of increasing complaints about irritability, inability to concentrate, and an impaired emotional and social intelligence. Furthermore, in a similar study that examined both older and younger adults, the National Library of Medicine(2020) discovered that there were several potential impacts that technology use could have on the health of the brain. Using MRI researching tasks, the National Library of Medicine determined that frequent use of digital devices can heighten ADHD symptoms, interfere with both the social and emotional intelligence, and can lead to an increase in social isolation. Finally, in a qualitative study that focused specifically on teenagers, Xiang(2021) found out that there may be a connection associated with family stress and technology dependency. Xiang (2021) was able to determine that loneliness has some significant impact on why teens utilize technology so much. In other words, when adolescents feel socially isolated, the allure of internet searching and social media scrolling becomes something like their “safe haven.” All three research studies came to similar conclusions as to what kind of effects technology use has on mental health. However, only the Pandya and Lodha(2021) and the National Library of Medicine(2020) performed physical tests and observed the participants conducting daily activities. This helped their studies be more accurate-based and it allowed the researchers to see the signs that occur, rather than asking people questions. Overall, these three studies support the idea that human’s dependence on technology can cause some serious effects on their mental well-being.</w:t>
      </w:r>
    </w:p>
    <w:p w:rsidR="263C9694" w:rsidP="263C9694" w:rsidRDefault="263C9694" w14:paraId="12D323A1" w14:textId="0F59197F">
      <w:pPr>
        <w:pStyle w:val="BodyText"/>
        <w:rPr>
          <w:lang w:val="en"/>
        </w:rPr>
      </w:pPr>
    </w:p>
    <w:p w:rsidR="263C9694" w:rsidP="263C9694" w:rsidRDefault="263C9694" w14:paraId="29F8F088" w14:textId="27E3B286">
      <w:pPr>
        <w:pStyle w:val="APALevel1"/>
        <w:jc w:val="left"/>
        <w:rPr>
          <w:rStyle w:val="normaltextrun"/>
          <w:b w:val="0"/>
          <w:bCs w:val="0"/>
          <w:lang w:val="en"/>
        </w:rPr>
      </w:pPr>
    </w:p>
    <w:p w:rsidRPr="00190F85" w:rsidR="00CE3825" w:rsidDel="00190F85" w:rsidP="263C9694" w:rsidRDefault="00D8552F" w14:paraId="31E90EC8" w14:textId="030FFA01">
      <w:pPr>
        <w:pStyle w:val="APALevel1"/>
        <w:jc w:val="left"/>
        <w:rPr>
          <w:rStyle w:val="normaltextrun"/>
          <w:lang w:val="en"/>
        </w:rPr>
      </w:pPr>
      <w:r w:rsidRPr="263C9694" w:rsidR="00D8552F">
        <w:rPr>
          <w:rStyle w:val="normaltextrun"/>
          <w:b w:val="0"/>
          <w:bCs w:val="0"/>
          <w:lang w:val="en"/>
        </w:rPr>
        <w:t>E</w:t>
      </w:r>
      <w:r w:rsidRPr="263C9694" w:rsidR="00190F85">
        <w:rPr>
          <w:rStyle w:val="normaltextrun"/>
          <w:lang w:val="en"/>
        </w:rPr>
        <w:t>d</w:t>
      </w:r>
      <w:r w:rsidRPr="263C9694" w:rsidR="3907559B">
        <w:rPr>
          <w:rStyle w:val="normaltextrun"/>
          <w:lang w:val="en"/>
        </w:rPr>
        <w:t>uc</w:t>
      </w:r>
      <w:r w:rsidRPr="263C9694" w:rsidR="53347D52">
        <w:rPr>
          <w:rStyle w:val="normaltextrun"/>
          <w:lang w:val="en"/>
        </w:rPr>
        <w:t xml:space="preserve">ational Literacy </w:t>
      </w:r>
    </w:p>
    <w:p w:rsidR="00CE3825" w:rsidP="5F410C70" w:rsidRDefault="00CE3825" w14:paraId="54E8CE1F" w14:textId="77777777">
      <w:pPr>
        <w:pStyle w:val="paragraph"/>
        <w:spacing w:before="0" w:beforeAutospacing="0" w:after="0" w:afterAutospacing="0" w:line="480" w:lineRule="auto"/>
        <w:ind w:firstLine="720"/>
        <w:textAlignment w:val="baseline"/>
        <w:rPr>
          <w:rFonts w:ascii="Segoe UI" w:hAnsi="Segoe UI" w:cs="Segoe UI"/>
          <w:sz w:val="18"/>
          <w:szCs w:val="18"/>
        </w:rPr>
      </w:pPr>
      <w:r w:rsidRPr="5F410C70">
        <w:rPr>
          <w:rStyle w:val="normaltextrun"/>
          <w:lang w:val="en"/>
        </w:rPr>
        <w:t>Academic education is one of the most prevalent reasons why technology is so important in our society. However, academic performance can still see its success be negatively impacted if students continue to rely on technology to get through homework.  </w:t>
      </w:r>
      <w:proofErr w:type="gramStart"/>
      <w:r w:rsidRPr="5F410C70">
        <w:rPr>
          <w:rStyle w:val="normaltextrun"/>
          <w:lang w:val="en"/>
        </w:rPr>
        <w:t>Ramirez(</w:t>
      </w:r>
      <w:proofErr w:type="gramEnd"/>
      <w:r w:rsidRPr="5F410C70">
        <w:rPr>
          <w:rStyle w:val="normaltextrun"/>
          <w:lang w:val="en"/>
        </w:rPr>
        <w:t xml:space="preserve">2021) expresses the idea that the use of technologies such as video games, laptops, smartphones, and tablets has had more of an impact on younger children daily. Younger children having access to digital devices and the Internet supports the idea that technology reliance for various forms of entertainment and educational purposes can </w:t>
      </w:r>
      <w:r w:rsidRPr="5F410C70">
        <w:rPr>
          <w:rStyle w:val="normaltextrun"/>
          <w:lang w:val="en"/>
        </w:rPr>
        <w:lastRenderedPageBreak/>
        <w:t>cause someone to depend on way too much. While viewpoints on introducing technology to children early, student grades can see some signs of slippage, as relates to forms of lack of sleep, decreased study habits, and a lack of focus on academics and more focus on entertainment. </w:t>
      </w:r>
      <w:r w:rsidRPr="5F410C70">
        <w:rPr>
          <w:rStyle w:val="eop"/>
        </w:rPr>
        <w:t> </w:t>
      </w:r>
    </w:p>
    <w:p w:rsidR="5F410C70" w:rsidP="5F410C70" w:rsidRDefault="5F410C70" w14:paraId="6B66DDB1" w14:textId="0779575A">
      <w:pPr>
        <w:pStyle w:val="paragraph"/>
        <w:rPr>
          <w:rStyle w:val="normaltextrun"/>
          <w:lang w:val="en"/>
        </w:rPr>
      </w:pPr>
    </w:p>
    <w:p w:rsidR="5F410C70" w:rsidP="5F410C70" w:rsidRDefault="5F410C70" w14:paraId="2F8A3A7A" w14:textId="3913EAD4">
      <w:pPr>
        <w:pStyle w:val="paragraph"/>
        <w:rPr>
          <w:rStyle w:val="normaltextrun"/>
          <w:lang w:val="en"/>
        </w:rPr>
      </w:pPr>
    </w:p>
    <w:p w:rsidR="006779FD" w:rsidP="263C9694" w:rsidRDefault="006779FD" w14:paraId="0F65D930" w14:textId="28FC5FE5">
      <w:pPr>
        <w:pStyle w:val="paragraph"/>
        <w:spacing w:before="0" w:beforeAutospacing="off" w:after="0" w:afterAutospacing="off"/>
        <w:textAlignment w:val="baseline"/>
        <w:rPr>
          <w:rStyle w:val="normaltextrun"/>
          <w:b w:val="1"/>
          <w:bCs w:val="1"/>
          <w:i w:val="1"/>
          <w:iCs w:val="1"/>
          <w:lang w:val="en"/>
        </w:rPr>
      </w:pPr>
      <w:r w:rsidRPr="263C9694" w:rsidR="006779FD">
        <w:rPr>
          <w:rStyle w:val="normaltextrun"/>
          <w:b w:val="1"/>
          <w:bCs w:val="1"/>
          <w:i w:val="1"/>
          <w:iCs w:val="1"/>
          <w:lang w:val="en"/>
        </w:rPr>
        <w:t xml:space="preserve"> </w:t>
      </w:r>
      <w:r w:rsidRPr="263C9694" w:rsidR="3B83F570">
        <w:rPr>
          <w:rStyle w:val="normaltextrun"/>
          <w:b w:val="1"/>
          <w:bCs w:val="1"/>
          <w:i w:val="1"/>
          <w:iCs w:val="1"/>
          <w:lang w:val="en"/>
        </w:rPr>
        <w:t xml:space="preserve">Digital Entertainment </w:t>
      </w:r>
    </w:p>
    <w:p w:rsidR="006779FD" w:rsidP="263C9694" w:rsidRDefault="006779FD" w14:paraId="5149B14C" w14:textId="0E7B7F1F">
      <w:pPr>
        <w:pStyle w:val="paragraph"/>
        <w:spacing w:before="0" w:beforeAutospacing="off" w:after="0" w:afterAutospacing="off" w:line="480" w:lineRule="auto"/>
        <w:ind w:firstLine="720"/>
        <w:textAlignment w:val="baseline"/>
        <w:rPr>
          <w:rFonts w:ascii="Segoe UI" w:hAnsi="Segoe UI" w:cs="Segoe UI"/>
          <w:sz w:val="18"/>
          <w:szCs w:val="18"/>
        </w:rPr>
      </w:pPr>
      <w:r w:rsidRPr="263C9694" w:rsidR="006779FD">
        <w:rPr>
          <w:rStyle w:val="normaltextrun"/>
          <w:lang w:val="en"/>
        </w:rPr>
        <w:t xml:space="preserve">Video game usage amongst youth is not a new phenomenon, but the recent dependency on how much people use it has increased.  In a qualitative study examining both elementary and middle students, </w:t>
      </w:r>
      <w:r w:rsidRPr="263C9694" w:rsidR="006779FD">
        <w:rPr>
          <w:rStyle w:val="normaltextrun"/>
          <w:lang w:val="en"/>
        </w:rPr>
        <w:t>Ramirez(</w:t>
      </w:r>
      <w:r w:rsidRPr="263C9694" w:rsidR="006779FD">
        <w:rPr>
          <w:rStyle w:val="normaltextrun"/>
          <w:lang w:val="en"/>
        </w:rPr>
        <w:t xml:space="preserve">2021) found that the participants had alarming experiences due to their love for gaming. Using an online questionnaire, Ramirez (2021) was able to determine more than 50% of all the students claimed to have a video game addiction. In addition, more than 70% of them confessed that they were aware of the time spent playing video games after 9:00 pm, which caused them to lose hours of sleep on the weekdays. Similarly, in an exploratory study that analyzed both adolescents between the ages of 15-25, </w:t>
      </w:r>
      <w:r w:rsidRPr="263C9694" w:rsidR="006779FD">
        <w:rPr>
          <w:rStyle w:val="normaltextrun"/>
          <w:lang w:val="en"/>
        </w:rPr>
        <w:t>Dyer(</w:t>
      </w:r>
      <w:r w:rsidRPr="263C9694" w:rsidR="006779FD">
        <w:rPr>
          <w:rStyle w:val="normaltextrun"/>
          <w:lang w:val="en"/>
        </w:rPr>
        <w:t xml:space="preserve">2020) learned that the intensity level percentage is determined by the kind of digital technology usage that people engage in. Using supplemental questions that were posted on the internet, Dyer (2020) discovered that Type 1 users admitted to being strongly dependent on technology for entertainment reasons.  One of these factors did include the act of video game play to provide a sense of excitement and fun to their life. Finally, in a cross-sectional study examining young adults, the National Library of </w:t>
      </w:r>
      <w:r w:rsidRPr="263C9694" w:rsidR="006779FD">
        <w:rPr>
          <w:rStyle w:val="normaltextrun"/>
          <w:lang w:val="en"/>
        </w:rPr>
        <w:t>Medicine(</w:t>
      </w:r>
      <w:r w:rsidRPr="263C9694" w:rsidR="006779FD">
        <w:rPr>
          <w:rStyle w:val="normaltextrun"/>
          <w:lang w:val="en"/>
        </w:rPr>
        <w:t xml:space="preserve">2020) discovered how fast the reaction time was due to playing violent video </w:t>
      </w:r>
      <w:r w:rsidRPr="263C9694" w:rsidR="006779FD">
        <w:rPr>
          <w:rStyle w:val="normaltextrun"/>
          <w:lang w:val="en"/>
        </w:rPr>
        <w:t>games. The N</w:t>
      </w:r>
      <w:r w:rsidRPr="263C9694" w:rsidR="52B08B5B">
        <w:rPr>
          <w:rStyle w:val="normaltextrun"/>
          <w:lang w:val="en"/>
        </w:rPr>
        <w:t xml:space="preserve">ational Library of </w:t>
      </w:r>
      <w:r w:rsidRPr="263C9694" w:rsidR="52B08B5B">
        <w:rPr>
          <w:rStyle w:val="normaltextrun"/>
          <w:lang w:val="en"/>
        </w:rPr>
        <w:t xml:space="preserve">Medicine  </w:t>
      </w:r>
      <w:r w:rsidRPr="263C9694" w:rsidR="006779FD">
        <w:rPr>
          <w:rStyle w:val="normaltextrun"/>
          <w:lang w:val="en"/>
        </w:rPr>
        <w:t>was</w:t>
      </w:r>
      <w:r w:rsidRPr="263C9694" w:rsidR="006779FD">
        <w:rPr>
          <w:rStyle w:val="normaltextrun"/>
          <w:lang w:val="en"/>
        </w:rPr>
        <w:t xml:space="preserve"> able to establish the fact that playing violent video games causes a delay in how fast the person can recognize a happy face. Both Dyer (2020) and the National Library of Medicine (2020) conducted studies that were based on physical and verbal observations </w:t>
      </w:r>
      <w:r w:rsidRPr="263C9694" w:rsidR="006779FD">
        <w:rPr>
          <w:rStyle w:val="normaltextrun"/>
          <w:lang w:val="en"/>
        </w:rPr>
        <w:t>in order to</w:t>
      </w:r>
      <w:r w:rsidRPr="263C9694" w:rsidR="006779FD">
        <w:rPr>
          <w:rStyle w:val="normaltextrun"/>
          <w:lang w:val="en"/>
        </w:rPr>
        <w:t xml:space="preserve"> collect sufficient data. Specifically, Dyer et al. (2020) study grouped the participants in 3 separate categories that each depicted a specific use for technology.  However, the study that was conducted by Ramirez (2021) relied more heavily on gathering statistical data which would be used to determine the percentage of people who have the most negatively affected by video games. </w:t>
      </w:r>
      <w:r w:rsidRPr="263C9694" w:rsidR="006779FD">
        <w:rPr>
          <w:rStyle w:val="eop"/>
        </w:rPr>
        <w:t> </w:t>
      </w:r>
    </w:p>
    <w:p w:rsidR="0008298F" w:rsidP="5F410C70" w:rsidRDefault="0008298F" w14:paraId="4412F274" w14:textId="38B77329">
      <w:pPr>
        <w:pStyle w:val="paragraph"/>
        <w:spacing w:before="0" w:beforeAutospacing="0" w:after="0" w:afterAutospacing="0" w:line="480" w:lineRule="auto"/>
        <w:rPr>
          <w:color w:val="000000" w:themeColor="text1"/>
          <w:lang w:val="en"/>
        </w:rPr>
      </w:pPr>
    </w:p>
    <w:p w:rsidR="7A24525D" w:rsidP="263C9694" w:rsidRDefault="7A24525D" w14:paraId="060142F6" w14:textId="2A662AF8">
      <w:pPr>
        <w:pStyle w:val="Title"/>
        <w:keepNext w:val="1"/>
        <w:keepLines w:val="1"/>
        <w:spacing w:before="0" w:after="60" w:line="480" w:lineRule="auto"/>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
        </w:rPr>
      </w:pPr>
      <w:r w:rsidRPr="263C9694" w:rsidR="7A24525D">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
        </w:rPr>
        <w:t xml:space="preserve">Insomnia </w:t>
      </w:r>
    </w:p>
    <w:p w:rsidR="7A24525D" w:rsidP="263C9694" w:rsidRDefault="7A24525D" w14:paraId="245755F6" w14:textId="29374526">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263C9694" w:rsidR="7A245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Staying up at night to search the Internet, talk on the phone with  friends, and spend excessive amounts of time on our video game consoles can often lead to a lack of sleep. In a qualitative study that examined both elementary and middle school students, Ramirez(2021) found out that young students have trouble getting sufficient amounts of sleep during the weekday, causing them to struggle academically. Ramirez determined that 12.7% of students were only getting less than 8 hours of sleep a night, with 8.5% of them being 4th graders, and 23.5% of them being seventh graders. Additionally, in a cross-sectional study that examined both adults and adolescents, the National Library of Medicine(2020) found that excessive screen time disrupts sleep, which can lead to negative cognition in the brain. The National Library of Medicine  determined that adolescents who engage in extensive screen time experience greater sleep disturbance. As far as adults are concerned, they were categorized as possibly experiencing less efficient sleep and poor sleep quality when utilizing their smartphone excessively. Lastly, in an observatory study examining children and adolescents, Pandya and Lodha(2021) learned that during the COVID-19 lockdown, young people experienced greater physical and mental struggles that hindered their well-being. Pandya and Lodha determined that due to the increase of screen time during the lockdown, students were showing signs of an inability to concentrate, multiple recorded absences, and a clear disturbance in their sleep cycle. In conclusion, , both the National Library of Medicine (2020) and Pandya and Lodha (2021)  conducted studies that focused on observing adolescents on a physical level to determine whether or not, technology use had a profound impact on the lack of sufficient hours of sleep and alertness on a daily basis. Ramirez’s (2021) approach to the study focused heavily on young elementary and middle-school students who experienced a lack of eight hours of sleep during the weekdays of school. Yet, these studies support the main idea that human dependence on technology is very alarming and impacts daily life activities</w:t>
      </w:r>
    </w:p>
    <w:p w:rsidR="263C9694" w:rsidP="263C9694" w:rsidRDefault="263C9694" w14:paraId="6585AA3A" w14:textId="50AF548E">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263C9694" w:rsidP="263C9694" w:rsidRDefault="263C9694" w14:paraId="7F7C405A" w14:textId="2B2B0B7B">
      <w:pPr>
        <w:pStyle w:val="Title"/>
        <w:keepLines w:val="1"/>
        <w:spacing w:after="60" w:line="480" w:lineRule="auto"/>
        <w:rPr>
          <w:rFonts w:ascii="Times New Roman" w:hAnsi="Times New Roman" w:eastAsia="Times New Roman" w:cs="Times New Roman"/>
          <w:b w:val="1"/>
          <w:bCs w:val="1"/>
          <w:i w:val="1"/>
          <w:iCs w:val="1"/>
          <w:color w:val="000000" w:themeColor="text1" w:themeTint="FF" w:themeShade="FF"/>
          <w:sz w:val="24"/>
          <w:szCs w:val="24"/>
          <w:lang w:val="en"/>
        </w:rPr>
      </w:pPr>
    </w:p>
    <w:p w:rsidR="0008298F" w:rsidP="00F9071D" w:rsidRDefault="00B67CA4" w14:paraId="204797D9" w14:textId="7C69234D">
      <w:pPr>
        <w:pStyle w:val="APALevel1"/>
        <w:jc w:val="left"/>
      </w:pPr>
      <w:bookmarkStart w:name="_Toc112782746" w:id="86"/>
      <w:r>
        <w:t>Summary and Conclusions</w:t>
      </w:r>
      <w:bookmarkEnd w:id="86"/>
    </w:p>
    <w:p w:rsidR="004534A2" w:rsidP="5F410C70" w:rsidRDefault="006779FD" w14:paraId="180DE5AA" w14:textId="4047BA86">
      <w:pPr>
        <w:pStyle w:val="paragraph"/>
        <w:spacing w:before="0" w:beforeAutospacing="0" w:after="0" w:afterAutospacing="0" w:line="480" w:lineRule="auto"/>
        <w:ind w:firstLine="720"/>
      </w:pPr>
      <w:r>
        <w:rPr>
          <w:rStyle w:val="normaltextrun"/>
          <w:color w:val="000000"/>
          <w:shd w:val="clear" w:color="auto" w:fill="FFFFFF"/>
          <w:lang w:val="en"/>
        </w:rPr>
        <w:t xml:space="preserve">Over the last couple of years, there has been an extensive effort to conduct more research studies that focus on how much of an impact technology usage has had on society. While there have been signs in the research that shows the need for social connection is important to the well-being of humans, excessive amounts of screen time dedicated to our digital devices and video game consoles still leads to serious mental health effects that could potentially be long term. The National Library of </w:t>
      </w:r>
      <w:proofErr w:type="gramStart"/>
      <w:r>
        <w:rPr>
          <w:rStyle w:val="normaltextrun"/>
          <w:color w:val="000000"/>
          <w:shd w:val="clear" w:color="auto" w:fill="FFFFFF"/>
          <w:lang w:val="en"/>
        </w:rPr>
        <w:t>Medicine(</w:t>
      </w:r>
      <w:proofErr w:type="gramEnd"/>
      <w:r>
        <w:rPr>
          <w:rStyle w:val="normaltextrun"/>
          <w:color w:val="000000"/>
          <w:shd w:val="clear" w:color="auto" w:fill="FFFFFF"/>
          <w:lang w:val="en"/>
        </w:rPr>
        <w:t xml:space="preserve">2020) suggests that there need to be more research studies developed that would observe the different uses of technology as it pertains to human society. </w:t>
      </w:r>
      <w:r w:rsidRPr="5F410C70" w:rsidR="41FFDF9F">
        <w:rPr>
          <w:rStyle w:val="normaltextrun"/>
          <w:lang w:val="en"/>
        </w:rPr>
        <w:t>The purpose of this research proposal is to explore the impact of overreliance on technological machines and gadgets on the mental well-being of teens.</w:t>
      </w:r>
      <w:r w:rsidRPr="5F410C70" w:rsidR="41FFDF9F">
        <w:rPr>
          <w:rStyle w:val="eop"/>
        </w:rPr>
        <w:t> </w:t>
      </w:r>
      <w:r w:rsidR="004534A2">
        <w:br w:type="page"/>
      </w:r>
    </w:p>
    <w:p w:rsidR="009672C4" w:rsidP="004534A2" w:rsidRDefault="004534A2" w14:paraId="297FA57A" w14:textId="4F99D40D">
      <w:pPr>
        <w:pStyle w:val="APALevel0"/>
        <w:rPr>
          <w:b/>
          <w:bCs/>
        </w:rPr>
      </w:pPr>
      <w:bookmarkStart w:name="_Toc112782747" w:id="87"/>
      <w:commentRangeStart w:id="88"/>
      <w:commentRangeStart w:id="89"/>
      <w:r w:rsidRPr="7D876E97">
        <w:rPr>
          <w:b/>
          <w:bCs/>
        </w:rPr>
        <w:lastRenderedPageBreak/>
        <w:t>METHODOLOGY</w:t>
      </w:r>
      <w:bookmarkEnd w:id="87"/>
      <w:commentRangeEnd w:id="88"/>
      <w:r>
        <w:rPr>
          <w:rStyle w:val="CommentReference"/>
        </w:rPr>
        <w:commentReference w:id="88"/>
      </w:r>
      <w:commentRangeEnd w:id="89"/>
      <w:r>
        <w:rPr>
          <w:rStyle w:val="CommentReference"/>
        </w:rPr>
        <w:commentReference w:id="89"/>
      </w:r>
    </w:p>
    <w:p w:rsidRPr="00082D0A" w:rsidR="004B5A9B" w:rsidP="5F410C70" w:rsidRDefault="004B5A9B" w14:paraId="5B68D535" w14:textId="4636B325">
      <w:pPr>
        <w:pStyle w:val="APALevel0"/>
        <w:ind w:firstLine="720"/>
        <w:jc w:val="left"/>
        <w:rPr>
          <w:b w:val="1"/>
          <w:bCs w:val="1"/>
          <w:sz w:val="28"/>
          <w:szCs w:val="28"/>
        </w:rPr>
      </w:pPr>
      <w:r w:rsidRPr="00082D0A" w:rsidR="004B5A9B">
        <w:rPr>
          <w:rStyle w:val="normaltextrun"/>
          <w:color w:val="000000"/>
          <w:shd w:val="clear" w:color="auto" w:fill="FFFFFF"/>
          <w:lang w:val="en"/>
        </w:rPr>
        <w:t xml:space="preserve">In this chapter, we will be discussing the methodological strategies </w:t>
      </w:r>
      <w:r w:rsidRPr="00082D0A" w:rsidR="0EAD740A">
        <w:rPr>
          <w:rStyle w:val="normaltextrun"/>
          <w:color w:val="000000"/>
          <w:shd w:val="clear" w:color="auto" w:fill="FFFFFF"/>
          <w:lang w:val="en"/>
        </w:rPr>
        <w:t xml:space="preserve">that would </w:t>
      </w:r>
      <w:r w:rsidRPr="00082D0A" w:rsidR="004B5A9B">
        <w:rPr>
          <w:rStyle w:val="normaltextrun"/>
          <w:color w:val="000000"/>
          <w:shd w:val="clear" w:color="auto" w:fill="FFFFFF"/>
          <w:lang w:val="en"/>
        </w:rPr>
        <w:t xml:space="preserve">be used to gather evidence and sufficient data for this study. The purpose of this research study is to serve as a catalyst and provide </w:t>
      </w:r>
      <w:r w:rsidRPr="00082D0A" w:rsidR="4D9700FA">
        <w:rPr>
          <w:rStyle w:val="normaltextrun"/>
          <w:color w:val="000000"/>
          <w:shd w:val="clear" w:color="auto" w:fill="FFFFFF"/>
          <w:lang w:val="en"/>
        </w:rPr>
        <w:t xml:space="preserve">strong </w:t>
      </w:r>
      <w:r w:rsidRPr="00082D0A" w:rsidR="004B5A9B">
        <w:rPr>
          <w:rStyle w:val="normaltextrun"/>
          <w:color w:val="000000"/>
          <w:shd w:val="clear" w:color="auto" w:fill="FFFFFF"/>
          <w:lang w:val="en"/>
        </w:rPr>
        <w:t xml:space="preserve">evidence that answers the question, “What are the effects of </w:t>
      </w:r>
      <w:r w:rsidRPr="00082D0A" w:rsidR="735AA4D7">
        <w:rPr>
          <w:rStyle w:val="normaltextrun"/>
          <w:color w:val="000000"/>
          <w:shd w:val="clear" w:color="auto" w:fill="FFFFFF"/>
          <w:lang w:val="en"/>
        </w:rPr>
        <w:t xml:space="preserve">increased technology usage </w:t>
      </w:r>
      <w:r w:rsidRPr="00082D0A" w:rsidR="004B5A9B">
        <w:rPr>
          <w:rStyle w:val="normaltextrun"/>
          <w:color w:val="000000"/>
          <w:shd w:val="clear" w:color="auto" w:fill="FFFFFF"/>
          <w:lang w:val="en"/>
        </w:rPr>
        <w:t xml:space="preserve">on teen’s mental </w:t>
      </w:r>
      <w:r w:rsidRPr="00082D0A" w:rsidR="52AD1770">
        <w:rPr>
          <w:rStyle w:val="normaltextrun"/>
          <w:color w:val="000000"/>
          <w:shd w:val="clear" w:color="auto" w:fill="FFFFFF"/>
          <w:lang w:val="en"/>
        </w:rPr>
        <w:t>health</w:t>
      </w:r>
      <w:r w:rsidRPr="00082D0A" w:rsidR="004B5A9B">
        <w:rPr>
          <w:rStyle w:val="normaltextrun"/>
          <w:color w:val="000000"/>
          <w:shd w:val="clear" w:color="auto" w:fill="FFFFFF"/>
          <w:lang w:val="en"/>
        </w:rPr>
        <w:t>?</w:t>
      </w:r>
      <w:r w:rsidR="003B737D">
        <w:rPr>
          <w:rStyle w:val="normaltextrun"/>
          <w:color w:val="000000"/>
          <w:shd w:val="clear" w:color="auto" w:fill="FFFFFF"/>
          <w:lang w:val="en"/>
        </w:rPr>
        <w:t>”</w:t>
      </w:r>
      <w:r w:rsidRPr="00082D0A" w:rsidR="004B5A9B">
        <w:rPr>
          <w:rStyle w:val="normaltextrun"/>
          <w:color w:val="000000"/>
          <w:shd w:val="clear" w:color="auto" w:fill="FFFFFF"/>
          <w:lang w:val="en"/>
        </w:rPr>
        <w:t xml:space="preserve"> </w:t>
      </w:r>
      <w:r w:rsidRPr="5F410C70" w:rsidR="0011150E">
        <w:rPr>
          <w:rStyle w:val="normaltextrun"/>
          <w:color w:val="000000" w:themeColor="text1"/>
          <w:lang w:val="en"/>
        </w:rPr>
        <w:t xml:space="preserve">The </w:t>
      </w:r>
      <w:r w:rsidRPr="5F410C70" w:rsidR="263E3570">
        <w:rPr>
          <w:rStyle w:val="normaltextrun"/>
          <w:color w:val="000000" w:themeColor="text1"/>
          <w:lang w:val="en"/>
        </w:rPr>
        <w:t>following sections</w:t>
      </w:r>
      <w:r w:rsidRPr="5F410C70" w:rsidR="0011150E">
        <w:rPr>
          <w:rStyle w:val="normaltextrun"/>
          <w:color w:val="000000" w:themeColor="text1"/>
          <w:lang w:val="en"/>
        </w:rPr>
        <w:t xml:space="preserve"> </w:t>
      </w:r>
      <w:r w:rsidR="0011150E">
        <w:rPr>
          <w:rStyle w:val="normaltextrun"/>
          <w:color w:val="000000"/>
          <w:shd w:val="clear" w:color="auto" w:fill="FFFFFF"/>
          <w:lang w:val="en"/>
        </w:rPr>
        <w:t>will detail</w:t>
      </w:r>
      <w:r w:rsidRPr="5F410C70" w:rsidR="0011150E">
        <w:rPr>
          <w:rStyle w:val="normaltextrun"/>
          <w:color w:val="000000" w:themeColor="text1"/>
          <w:lang w:val="en"/>
        </w:rPr>
        <w:t xml:space="preserve"> the </w:t>
      </w:r>
      <w:r w:rsidRPr="5F410C70" w:rsidR="25A05D4C">
        <w:rPr>
          <w:rStyle w:val="normaltextrun"/>
          <w:color w:val="000000" w:themeColor="text1"/>
          <w:lang w:val="en"/>
        </w:rPr>
        <w:t>participants that will be involved in the study, t</w:t>
      </w:r>
      <w:r w:rsidRPr="5F410C70" w:rsidR="38EDC67A">
        <w:rPr>
          <w:rStyle w:val="normaltextrun"/>
          <w:color w:val="000000" w:themeColor="text1"/>
          <w:lang w:val="en"/>
        </w:rPr>
        <w:t>he t</w:t>
      </w:r>
      <w:r w:rsidRPr="5F410C70" w:rsidR="25A05D4C">
        <w:rPr>
          <w:rStyle w:val="normaltextrun"/>
          <w:color w:val="000000" w:themeColor="text1"/>
          <w:lang w:val="en"/>
        </w:rPr>
        <w:t xml:space="preserve">ype of </w:t>
      </w:r>
      <w:r w:rsidRPr="5F410C70" w:rsidR="0011150E">
        <w:rPr>
          <w:rStyle w:val="normaltextrun"/>
          <w:color w:val="000000" w:themeColor="text1"/>
          <w:lang w:val="en"/>
        </w:rPr>
        <w:t xml:space="preserve">research </w:t>
      </w:r>
      <w:r w:rsidR="798C5521">
        <w:rPr>
          <w:rStyle w:val="normaltextrun"/>
          <w:color w:val="000000"/>
          <w:shd w:val="clear" w:color="auto" w:fill="FFFFFF"/>
          <w:lang w:val="en"/>
        </w:rPr>
        <w:t>strategy that is carried out</w:t>
      </w:r>
      <w:r w:rsidRPr="00082D0A" w:rsidR="004B5A9B">
        <w:rPr>
          <w:rStyle w:val="normaltextrun"/>
          <w:color w:val="000000"/>
          <w:shd w:val="clear" w:color="auto" w:fill="FFFFFF"/>
          <w:lang w:val="en"/>
        </w:rPr>
        <w:t xml:space="preserve">, and identify </w:t>
      </w:r>
      <w:r w:rsidRPr="00082D0A" w:rsidR="2631D1FF">
        <w:rPr>
          <w:rStyle w:val="normaltextrun"/>
          <w:color w:val="000000"/>
          <w:shd w:val="clear" w:color="auto" w:fill="FFFFFF"/>
          <w:lang w:val="en"/>
        </w:rPr>
        <w:t xml:space="preserve">potential </w:t>
      </w:r>
      <w:r w:rsidRPr="00082D0A" w:rsidR="004B5A9B">
        <w:rPr>
          <w:rStyle w:val="normaltextrun"/>
          <w:color w:val="000000"/>
          <w:shd w:val="clear" w:color="auto" w:fill="FFFFFF"/>
          <w:lang w:val="en"/>
        </w:rPr>
        <w:t xml:space="preserve">limitations that </w:t>
      </w:r>
      <w:r w:rsidRPr="5F410C70" w:rsidR="00B5743A">
        <w:rPr>
          <w:rStyle w:val="normaltextrun"/>
          <w:color w:val="000000" w:themeColor="text1"/>
          <w:lang w:val="en"/>
        </w:rPr>
        <w:t>c</w:t>
      </w:r>
      <w:r w:rsidR="683D2BBC">
        <w:rPr>
          <w:rStyle w:val="normaltextrun"/>
          <w:color w:val="000000"/>
          <w:shd w:val="clear" w:color="auto" w:fill="FFFFFF"/>
          <w:lang w:val="en"/>
        </w:rPr>
        <w:t xml:space="preserve">ould </w:t>
      </w:r>
      <w:r w:rsidRPr="00082D0A" w:rsidR="004B5A9B">
        <w:rPr>
          <w:rStyle w:val="normaltextrun"/>
          <w:color w:val="000000"/>
          <w:shd w:val="clear" w:color="auto" w:fill="FFFFFF"/>
          <w:lang w:val="en"/>
        </w:rPr>
        <w:t xml:space="preserve">hinder </w:t>
      </w:r>
      <w:r w:rsidR="00B5743A">
        <w:rPr>
          <w:rStyle w:val="normaltextrun"/>
          <w:color w:val="000000"/>
          <w:shd w:val="clear" w:color="auto" w:fill="FFFFFF"/>
          <w:lang w:val="en"/>
        </w:rPr>
        <w:t>the</w:t>
      </w:r>
      <w:r w:rsidRPr="00082D0A" w:rsidR="004B5A9B">
        <w:rPr>
          <w:rStyle w:val="normaltextrun"/>
          <w:color w:val="000000"/>
          <w:shd w:val="clear" w:color="auto" w:fill="FFFFFF"/>
          <w:lang w:val="en"/>
          <w:rPrChange w:author="Jessica A. Myles" w:date="2023-01-25T12:16:00Z" w:id="281400450">
            <w:rPr>
              <w:rStyle w:val="normaltextrun"/>
              <w:rFonts w:ascii="Arial" w:hAnsi="Arial" w:cs="Arial"/>
              <w:color w:val="000000"/>
              <w:sz w:val="22"/>
              <w:szCs w:val="22"/>
              <w:shd w:val="clear" w:color="auto" w:fill="FFFFFF"/>
              <w:lang w:val="en"/>
            </w:rPr>
          </w:rPrChange>
        </w:rPr>
        <w:t xml:space="preserve"> </w:t>
      </w:r>
      <w:r w:rsidRPr="00082D0A" w:rsidR="755E2766">
        <w:rPr>
          <w:rStyle w:val="normaltextrun"/>
          <w:color w:val="000000"/>
          <w:shd w:val="clear" w:color="auto" w:fill="FFFFFF"/>
          <w:lang w:val="en"/>
        </w:rPr>
        <w:t>process</w:t>
      </w:r>
      <w:r w:rsidRPr="00082D0A" w:rsidR="004B5A9B">
        <w:rPr>
          <w:rStyle w:val="normaltextrun"/>
          <w:color w:val="000000"/>
          <w:shd w:val="clear" w:color="auto" w:fill="FFFFFF"/>
          <w:lang w:val="en"/>
          <w:rPrChange w:author="Jessica A. Myles" w:date="2023-01-25T12:16:00Z" w:id="666722271">
            <w:rPr>
              <w:rStyle w:val="normaltextrun"/>
              <w:rFonts w:ascii="Arial" w:hAnsi="Arial" w:cs="Arial"/>
              <w:color w:val="000000"/>
              <w:sz w:val="22"/>
              <w:szCs w:val="22"/>
              <w:shd w:val="clear" w:color="auto" w:fill="FFFFFF"/>
              <w:lang w:val="en"/>
            </w:rPr>
          </w:rPrChange>
        </w:rPr>
        <w:t>.</w:t>
      </w:r>
      <w:r w:rsidRPr="00082D0A" w:rsidR="004B5A9B">
        <w:rPr>
          <w:rStyle w:val="eop"/>
          <w:color w:val="000000"/>
          <w:shd w:val="clear" w:color="auto" w:fill="FFFFFF"/>
          <w:rPrChange w:author="Jessica A. Myles" w:date="2023-01-25T12:16:00Z" w:id="458097727">
            <w:rPr>
              <w:rStyle w:val="eop"/>
              <w:rFonts w:ascii="Arial" w:hAnsi="Arial" w:cs="Arial"/>
              <w:color w:val="000000"/>
              <w:sz w:val="22"/>
              <w:szCs w:val="22"/>
              <w:shd w:val="clear" w:color="auto" w:fill="FFFFFF"/>
            </w:rPr>
          </w:rPrChange>
        </w:rPr>
        <w:t> </w:t>
      </w:r>
    </w:p>
    <w:p w:rsidR="003E33F8" w:rsidP="00F9071D" w:rsidRDefault="00246571" w14:paraId="6371D1A6" w14:textId="4D6424C4">
      <w:pPr>
        <w:pStyle w:val="APALevel1"/>
        <w:jc w:val="left"/>
      </w:pPr>
      <w:bookmarkStart w:name="_Toc112782748" w:id="95"/>
      <w:r>
        <w:t>Population</w:t>
      </w:r>
      <w:bookmarkEnd w:id="95"/>
    </w:p>
    <w:p w:rsidRPr="004B5A9B" w:rsidR="004B5A9B" w:rsidP="5F410C70" w:rsidRDefault="004B5A9B" w14:paraId="221A5975" w14:textId="3E825BCD">
      <w:pPr>
        <w:pStyle w:val="BodyText"/>
        <w:rPr>
          <w:rStyle w:val="normaltextrun"/>
          <w:color w:val="000000" w:themeColor="text1"/>
          <w:sz w:val="22"/>
          <w:szCs w:val="22"/>
          <w:lang w:val="en"/>
        </w:rPr>
      </w:pPr>
      <w:r w:rsidR="004B5A9B">
        <w:rPr>
          <w:rStyle w:val="normaltextrun"/>
          <w:color w:val="000000"/>
          <w:sz w:val="22"/>
          <w:szCs w:val="22"/>
          <w:shd w:val="clear" w:color="auto" w:fill="FFFFFF"/>
          <w:lang w:val="en"/>
        </w:rPr>
        <w:t>The</w:t>
      </w:r>
      <w:r w:rsidR="614C2569">
        <w:rPr>
          <w:rStyle w:val="normaltextrun"/>
          <w:color w:val="000000"/>
          <w:sz w:val="22"/>
          <w:szCs w:val="22"/>
          <w:shd w:val="clear" w:color="auto" w:fill="FFFFFF"/>
          <w:lang w:val="en"/>
        </w:rPr>
        <w:t xml:space="preserve"> target </w:t>
      </w:r>
      <w:r w:rsidR="614C2569">
        <w:rPr>
          <w:rStyle w:val="normaltextrun"/>
          <w:color w:val="000000"/>
          <w:sz w:val="22"/>
          <w:szCs w:val="22"/>
          <w:shd w:val="clear" w:color="auto" w:fill="FFFFFF"/>
          <w:lang w:val="en"/>
        </w:rPr>
        <w:t xml:space="preserve">population </w:t>
      </w:r>
      <w:r w:rsidR="614C2569">
        <w:rPr>
          <w:rStyle w:val="normaltextrun"/>
          <w:color w:val="000000"/>
          <w:sz w:val="22"/>
          <w:szCs w:val="22"/>
          <w:shd w:val="clear" w:color="auto" w:fill="FFFFFF"/>
          <w:lang w:val="en"/>
        </w:rPr>
        <w:t>will</w:t>
      </w:r>
      <w:r w:rsidR="614C2569">
        <w:rPr>
          <w:rStyle w:val="normaltextrun"/>
          <w:color w:val="000000"/>
          <w:sz w:val="22"/>
          <w:szCs w:val="22"/>
          <w:shd w:val="clear" w:color="auto" w:fill="FFFFFF"/>
          <w:lang w:val="en"/>
        </w:rPr>
        <w:t xml:space="preserve"> be teenagers who are in the age range</w:t>
      </w:r>
      <w:r w:rsidR="7FF2EB85">
        <w:rPr>
          <w:rStyle w:val="normaltextrun"/>
          <w:color w:val="000000"/>
          <w:sz w:val="22"/>
          <w:szCs w:val="22"/>
          <w:shd w:val="clear" w:color="auto" w:fill="FFFFFF"/>
          <w:lang w:val="en"/>
        </w:rPr>
        <w:t xml:space="preserve"> of 13-18. </w:t>
      </w:r>
      <w:r w:rsidR="7FF2EB85">
        <w:rPr>
          <w:rStyle w:val="normaltextrun"/>
          <w:color w:val="000000"/>
          <w:sz w:val="22"/>
          <w:szCs w:val="22"/>
          <w:shd w:val="clear" w:color="auto" w:fill="FFFFFF"/>
          <w:lang w:val="en"/>
        </w:rPr>
        <w:t xml:space="preserve">The reason why this </w:t>
      </w:r>
      <w:commentRangeStart w:id="96"/>
      <w:r w:rsidR="7FF2EB85">
        <w:rPr>
          <w:rStyle w:val="normaltextrun"/>
          <w:color w:val="000000"/>
          <w:sz w:val="22"/>
          <w:szCs w:val="22"/>
          <w:shd w:val="clear" w:color="auto" w:fill="FFFFFF"/>
          <w:lang w:val="en"/>
        </w:rPr>
        <w:t>particular age</w:t>
      </w:r>
      <w:r w:rsidR="7FF2EB85">
        <w:rPr>
          <w:rStyle w:val="normaltextrun"/>
          <w:color w:val="000000"/>
          <w:sz w:val="22"/>
          <w:szCs w:val="22"/>
          <w:shd w:val="clear" w:color="auto" w:fill="FFFFFF"/>
          <w:lang w:val="en"/>
        </w:rPr>
        <w:t xml:space="preserve"> group is being </w:t>
      </w:r>
      <w:r w:rsidR="63D2D4F6">
        <w:rPr>
          <w:rStyle w:val="normaltextrun"/>
          <w:color w:val="000000"/>
          <w:sz w:val="22"/>
          <w:szCs w:val="22"/>
          <w:shd w:val="clear" w:color="auto" w:fill="FFFFFF"/>
          <w:lang w:val="en"/>
        </w:rPr>
        <w:t>chosen</w:t>
      </w:r>
      <w:r w:rsidR="7A6D267C">
        <w:rPr>
          <w:rStyle w:val="normaltextrun"/>
          <w:color w:val="000000"/>
          <w:sz w:val="22"/>
          <w:szCs w:val="22"/>
          <w:shd w:val="clear" w:color="auto" w:fill="FFFFFF"/>
          <w:lang w:val="en"/>
        </w:rPr>
        <w:t xml:space="preserve"> is</w:t>
      </w:r>
      <w:r w:rsidR="49B68A14">
        <w:rPr>
          <w:rStyle w:val="normaltextrun"/>
          <w:color w:val="000000"/>
          <w:sz w:val="22"/>
          <w:szCs w:val="22"/>
          <w:shd w:val="clear" w:color="auto" w:fill="FFFFFF"/>
          <w:lang w:val="en"/>
        </w:rPr>
        <w:t xml:space="preserve"> that teenagers</w:t>
      </w:r>
      <w:r w:rsidR="458F9BC6">
        <w:rPr>
          <w:rStyle w:val="normaltextrun"/>
          <w:color w:val="000000"/>
          <w:sz w:val="22"/>
          <w:szCs w:val="22"/>
          <w:shd w:val="clear" w:color="auto" w:fill="FFFFFF"/>
          <w:lang w:val="en"/>
        </w:rPr>
        <w:t xml:space="preserve"> are the main users of technology in today’s landscape.  </w:t>
      </w:r>
      <w:commentRangeEnd w:id="96"/>
      <w:r w:rsidR="00E40DB8">
        <w:rPr>
          <w:rStyle w:val="CommentReference"/>
        </w:rPr>
        <w:commentReference w:id="96"/>
      </w:r>
    </w:p>
    <w:p w:rsidR="00092608" w:rsidP="00F9071D" w:rsidRDefault="00246571" w14:paraId="551FA446" w14:textId="0D8B0AC8">
      <w:pPr>
        <w:pStyle w:val="APALevel1"/>
        <w:jc w:val="left"/>
      </w:pPr>
      <w:bookmarkStart w:name="_Toc112782749" w:id="97"/>
      <w:commentRangeStart w:id="98"/>
      <w:r>
        <w:t>Sampling and Sampling Procedures</w:t>
      </w:r>
      <w:bookmarkEnd w:id="97"/>
      <w:commentRangeEnd w:id="98"/>
      <w:r w:rsidR="001212FC">
        <w:rPr>
          <w:rStyle w:val="CommentReference"/>
          <w:b w:val="0"/>
        </w:rPr>
        <w:commentReference w:id="98"/>
      </w:r>
    </w:p>
    <w:p w:rsidR="7D876E97" w:rsidP="7D876E97" w:rsidRDefault="7D876E97" w14:paraId="689BACDD" w14:textId="14C5CD9E">
      <w:pPr>
        <w:pStyle w:val="BodyText"/>
      </w:pPr>
      <w:r w:rsidR="2315357D">
        <w:rPr/>
        <w:t>When planning out who we will get to participa</w:t>
      </w:r>
      <w:r w:rsidR="1DA8CA43">
        <w:rPr/>
        <w:t>te</w:t>
      </w:r>
      <w:r w:rsidR="2315357D">
        <w:rPr/>
        <w:t xml:space="preserve"> in the study</w:t>
      </w:r>
      <w:r w:rsidR="37F22416">
        <w:rPr/>
        <w:t xml:space="preserve"> </w:t>
      </w:r>
      <w:r w:rsidR="2E5CFC3D">
        <w:rPr/>
        <w:t xml:space="preserve">doctors at the selected high schools </w:t>
      </w:r>
      <w:r w:rsidR="29732D43">
        <w:rPr/>
        <w:t xml:space="preserve">will all get a call to set </w:t>
      </w:r>
      <w:r w:rsidR="2E5CFC3D">
        <w:rPr/>
        <w:t>up</w:t>
      </w:r>
      <w:r w:rsidR="5604872F">
        <w:rPr/>
        <w:t xml:space="preserve"> </w:t>
      </w:r>
      <w:r w:rsidR="2E5CFC3D">
        <w:rPr/>
        <w:t xml:space="preserve">a meeting. </w:t>
      </w:r>
      <w:r w:rsidR="0EAFF290">
        <w:rPr/>
        <w:t xml:space="preserve"> </w:t>
      </w:r>
      <w:r w:rsidR="0952C89D">
        <w:rPr/>
        <w:t>I</w:t>
      </w:r>
      <w:r w:rsidR="53A656BB">
        <w:rPr/>
        <w:t xml:space="preserve"> </w:t>
      </w:r>
      <w:r w:rsidR="53A656BB">
        <w:rPr/>
        <w:t>will then</w:t>
      </w:r>
      <w:r w:rsidR="70AB11D7">
        <w:rPr/>
        <w:t xml:space="preserve"> provid</w:t>
      </w:r>
      <w:r w:rsidR="153459C2">
        <w:rPr/>
        <w:t>e</w:t>
      </w:r>
      <w:r w:rsidR="70AB11D7">
        <w:rPr/>
        <w:t xml:space="preserve"> </w:t>
      </w:r>
      <w:r w:rsidR="3B1BEFEB">
        <w:rPr/>
        <w:t>a</w:t>
      </w:r>
      <w:r w:rsidR="55340752">
        <w:rPr/>
        <w:t xml:space="preserve"> breakdow</w:t>
      </w:r>
      <w:r w:rsidR="7099ADE1">
        <w:rPr/>
        <w:t xml:space="preserve">n </w:t>
      </w:r>
      <w:r w:rsidR="6B06AD03">
        <w:rPr/>
        <w:t>of</w:t>
      </w:r>
      <w:r w:rsidR="7099ADE1">
        <w:rPr/>
        <w:t xml:space="preserve"> what the research study </w:t>
      </w:r>
      <w:r w:rsidR="5C4DAF74">
        <w:rPr/>
        <w:t xml:space="preserve">is based </w:t>
      </w:r>
      <w:r w:rsidR="1C0259A7">
        <w:rPr/>
        <w:t>on and</w:t>
      </w:r>
      <w:r w:rsidR="79C0D51C">
        <w:rPr/>
        <w:t xml:space="preserve"> will</w:t>
      </w:r>
      <w:r w:rsidR="70AB11D7">
        <w:rPr/>
        <w:t xml:space="preserve"> discuss the plans on </w:t>
      </w:r>
      <w:r w:rsidR="2FCD206F">
        <w:rPr/>
        <w:t>how the experiment</w:t>
      </w:r>
      <w:r w:rsidR="70AB11D7">
        <w:rPr/>
        <w:t xml:space="preserve"> </w:t>
      </w:r>
      <w:r w:rsidR="3633B6D3">
        <w:rPr/>
        <w:t xml:space="preserve">will be </w:t>
      </w:r>
      <w:r w:rsidR="759F6FD0">
        <w:rPr/>
        <w:t xml:space="preserve">executed </w:t>
      </w:r>
      <w:r w:rsidR="759F6FD0">
        <w:rPr/>
        <w:t>in order to</w:t>
      </w:r>
      <w:r w:rsidR="759F6FD0">
        <w:rPr/>
        <w:t xml:space="preserve"> get the necessary data need</w:t>
      </w:r>
      <w:r w:rsidR="0512D7E0">
        <w:rPr/>
        <w:t>ed</w:t>
      </w:r>
      <w:r w:rsidR="759F6FD0">
        <w:rPr/>
        <w:t xml:space="preserve"> to</w:t>
      </w:r>
      <w:r w:rsidR="0450E196">
        <w:rPr/>
        <w:t xml:space="preserve"> conduct a full analysis. </w:t>
      </w:r>
    </w:p>
    <w:p w:rsidR="7D876E97" w:rsidP="7D876E97" w:rsidRDefault="7D876E97" w14:paraId="081EAA31" w14:textId="4448C588">
      <w:pPr>
        <w:pStyle w:val="BodyText"/>
      </w:pPr>
    </w:p>
    <w:p w:rsidR="7D876E97" w:rsidP="7D876E97" w:rsidRDefault="7D876E97" w14:paraId="48B3A350" w14:textId="086F2407">
      <w:pPr>
        <w:pStyle w:val="BodyText"/>
      </w:pPr>
    </w:p>
    <w:p w:rsidR="7D876E97" w:rsidP="7D876E97" w:rsidRDefault="7D876E97" w14:paraId="57609779" w14:textId="7EFECDF9">
      <w:pPr>
        <w:pStyle w:val="BodyText"/>
      </w:pPr>
    </w:p>
    <w:p w:rsidR="00246571" w:rsidP="00F9071D" w:rsidRDefault="01EB4521" w14:paraId="3E496358" w14:textId="7418D75F">
      <w:pPr>
        <w:pStyle w:val="APALevel1"/>
        <w:jc w:val="left"/>
      </w:pPr>
      <w:bookmarkStart w:name="_Toc112782750" w:id="99"/>
      <w:r>
        <w:t xml:space="preserve">Materials and </w:t>
      </w:r>
      <w:r w:rsidR="00313FEA">
        <w:t xml:space="preserve">Data Collection </w:t>
      </w:r>
      <w:r w:rsidR="00246571">
        <w:t>Procedures</w:t>
      </w:r>
      <w:bookmarkEnd w:id="99"/>
      <w:r w:rsidR="00246571">
        <w:t xml:space="preserve"> </w:t>
      </w:r>
    </w:p>
    <w:p w:rsidR="0053555C" w:rsidP="7D876E97" w:rsidRDefault="0053555C" w14:paraId="1374F065" w14:textId="4309B575">
      <w:pPr>
        <w:pStyle w:val="BodyText"/>
      </w:pPr>
      <w:r w:rsidR="0053555C">
        <w:rPr/>
        <w:t xml:space="preserve">For </w:t>
      </w:r>
      <w:r w:rsidR="0969CA9D">
        <w:rPr/>
        <w:t>th</w:t>
      </w:r>
      <w:r w:rsidR="0AE31771">
        <w:rPr/>
        <w:t xml:space="preserve">is </w:t>
      </w:r>
      <w:r w:rsidR="0053555C">
        <w:rPr/>
        <w:t>study,</w:t>
      </w:r>
      <w:r w:rsidR="449FF74E">
        <w:rPr/>
        <w:t xml:space="preserve"> since</w:t>
      </w:r>
      <w:r w:rsidR="00E8EDE0">
        <w:rPr/>
        <w:t xml:space="preserve"> we are trying to determine what are the effects of technology on the mental</w:t>
      </w:r>
      <w:r w:rsidR="4D7A19CE">
        <w:rPr/>
        <w:t xml:space="preserve"> well-being</w:t>
      </w:r>
      <w:r w:rsidR="6B2FE8F7">
        <w:rPr/>
        <w:t xml:space="preserve"> </w:t>
      </w:r>
      <w:r w:rsidR="00E8EDE0">
        <w:rPr/>
        <w:t xml:space="preserve">of teenagers, </w:t>
      </w:r>
      <w:r w:rsidR="0053555C">
        <w:rPr/>
        <w:t>the</w:t>
      </w:r>
      <w:r w:rsidR="14FA4260">
        <w:rPr/>
        <w:t xml:space="preserve">re will be two ways in which we will carry out this approach. </w:t>
      </w:r>
      <w:r w:rsidR="0053555C">
        <w:rPr/>
        <w:t xml:space="preserve"> </w:t>
      </w:r>
      <w:r w:rsidR="40EF9687">
        <w:rPr/>
        <w:t>The first thing we will do is conduct an observational study. The idea behind this kind o</w:t>
      </w:r>
      <w:r w:rsidR="539F2791">
        <w:rPr/>
        <w:t>f study will focus on viewing the selected p</w:t>
      </w:r>
      <w:r w:rsidR="3590F397">
        <w:rPr/>
        <w:t>articipants withi</w:t>
      </w:r>
      <w:r w:rsidR="539F2791">
        <w:rPr/>
        <w:t xml:space="preserve">n their </w:t>
      </w:r>
      <w:r w:rsidR="4DA96C45">
        <w:rPr/>
        <w:t>normal</w:t>
      </w:r>
      <w:r w:rsidR="539F2791">
        <w:rPr/>
        <w:t xml:space="preserve"> </w:t>
      </w:r>
      <w:r w:rsidR="17415D35">
        <w:rPr/>
        <w:t>everyday s</w:t>
      </w:r>
      <w:r w:rsidR="539F2791">
        <w:rPr/>
        <w:t xml:space="preserve">ituations. </w:t>
      </w:r>
      <w:r w:rsidR="5C30B8B4">
        <w:rPr/>
        <w:t>In order to</w:t>
      </w:r>
      <w:r w:rsidR="5C30B8B4">
        <w:rPr/>
        <w:t xml:space="preserve"> go about this the right way, each team member and medical nurse will all be assigned to a specific student.</w:t>
      </w:r>
      <w:r w:rsidR="271E988C">
        <w:rPr/>
        <w:t xml:space="preserve">  Once they are </w:t>
      </w:r>
      <w:r w:rsidR="246862EF">
        <w:rPr/>
        <w:t>assigned</w:t>
      </w:r>
      <w:r w:rsidR="271E988C">
        <w:rPr/>
        <w:t>, we will inform</w:t>
      </w:r>
      <w:r w:rsidR="06710B25">
        <w:rPr/>
        <w:t xml:space="preserve"> the participants that they're allowed to go back and resume their normal life </w:t>
      </w:r>
      <w:r w:rsidR="515EEAFC">
        <w:rPr/>
        <w:t>as</w:t>
      </w:r>
      <w:r w:rsidR="06710B25">
        <w:rPr/>
        <w:t xml:space="preserve"> usual, while we observe how th</w:t>
      </w:r>
      <w:r w:rsidR="61C07401">
        <w:rPr/>
        <w:t xml:space="preserve">ey function using technology. </w:t>
      </w:r>
      <w:r w:rsidR="06710B25">
        <w:rPr/>
        <w:t xml:space="preserve"> </w:t>
      </w:r>
      <w:r w:rsidR="74BBA544">
        <w:rPr/>
        <w:t xml:space="preserve">As for the researchers themselves, </w:t>
      </w:r>
      <w:commentRangeStart w:id="100"/>
      <w:r w:rsidR="74BBA544">
        <w:rPr/>
        <w:t>they will be responsible for keeping an accurate record of each moment in which their student utilizes their technological devices</w:t>
      </w:r>
      <w:r w:rsidR="7E4E6A4D">
        <w:rPr/>
        <w:t xml:space="preserve">, which includes the time duration, </w:t>
      </w:r>
      <w:r w:rsidR="7E4E6A4D">
        <w:rPr/>
        <w:t xml:space="preserve">the action in which they are </w:t>
      </w:r>
      <w:r w:rsidR="42D5B3C1">
        <w:rPr/>
        <w:t>performing</w:t>
      </w:r>
      <w:r w:rsidR="7E4E6A4D">
        <w:rPr/>
        <w:t xml:space="preserve">, the event in which they are using it for, and what kind of device they use the most. </w:t>
      </w:r>
      <w:r w:rsidR="74BBA544">
        <w:rPr/>
        <w:t xml:space="preserve"> </w:t>
      </w:r>
      <w:commentRangeEnd w:id="100"/>
      <w:r>
        <w:rPr>
          <w:rStyle w:val="CommentReference"/>
        </w:rPr>
        <w:commentReference w:id="100"/>
      </w:r>
      <w:r w:rsidR="54E72299">
        <w:rPr/>
        <w:t xml:space="preserve">This will help document the key observations </w:t>
      </w:r>
      <w:r w:rsidR="4B3DFB7B">
        <w:rPr/>
        <w:t>needed</w:t>
      </w:r>
      <w:r w:rsidR="54E72299">
        <w:rPr/>
        <w:t xml:space="preserve"> </w:t>
      </w:r>
      <w:r w:rsidR="2C72B911">
        <w:rPr/>
        <w:t>for</w:t>
      </w:r>
      <w:r w:rsidR="54E72299">
        <w:rPr/>
        <w:t xml:space="preserve"> later </w:t>
      </w:r>
      <w:r w:rsidR="5E2BB724">
        <w:rPr/>
        <w:t xml:space="preserve">use </w:t>
      </w:r>
      <w:r w:rsidR="54E72299">
        <w:rPr/>
        <w:t>in this study</w:t>
      </w:r>
      <w:r w:rsidR="24AE09D2">
        <w:rPr/>
        <w:t xml:space="preserve"> and eventually lead to developing a</w:t>
      </w:r>
      <w:r w:rsidR="4BC80A44">
        <w:rPr/>
        <w:t>a</w:t>
      </w:r>
      <w:r w:rsidR="017A98F3">
        <w:rPr/>
        <w:t xml:space="preserve"> good conclusion</w:t>
      </w:r>
      <w:r w:rsidR="0FC544EF">
        <w:rPr/>
        <w:t xml:space="preserve"> in the end. </w:t>
      </w:r>
      <w:r w:rsidR="017A98F3">
        <w:rPr/>
        <w:t xml:space="preserve"> </w:t>
      </w:r>
      <w:r w:rsidR="017A98F3">
        <w:rPr/>
        <w:t>The second approach that will be executed is presenting a pre/</w:t>
      </w:r>
      <w:r w:rsidR="017A98F3">
        <w:rPr/>
        <w:t>post test</w:t>
      </w:r>
      <w:r w:rsidR="017A98F3">
        <w:rPr/>
        <w:t xml:space="preserve"> survey to our participants. </w:t>
      </w:r>
      <w:r w:rsidR="1F71F0BD">
        <w:rPr/>
        <w:t xml:space="preserve">This test will be provided to the participants at the beginning of the study to get an idea of what we should potentially look for, and then once the study is done, we would like </w:t>
      </w:r>
      <w:r w:rsidR="51CDDB48">
        <w:rPr/>
        <w:t>to present</w:t>
      </w:r>
      <w:r w:rsidR="1F71F0BD">
        <w:rPr/>
        <w:t xml:space="preserve"> them with a </w:t>
      </w:r>
      <w:r w:rsidR="50E5B1AD">
        <w:rPr/>
        <w:t>post-test</w:t>
      </w:r>
      <w:r w:rsidR="1F71F0BD">
        <w:rPr/>
        <w:t xml:space="preserve"> to document </w:t>
      </w:r>
      <w:r w:rsidR="505D4BB1">
        <w:rPr/>
        <w:t xml:space="preserve">potential changes </w:t>
      </w:r>
      <w:r w:rsidR="093F2C88">
        <w:rPr/>
        <w:t xml:space="preserve">or confirm any answers that they may have given us during the beginning of the study. </w:t>
      </w:r>
    </w:p>
    <w:p w:rsidR="7D876E97" w:rsidP="7D876E97" w:rsidRDefault="7D876E97" w14:paraId="3F2E1F97" w14:textId="3AFEA790">
      <w:pPr>
        <w:pStyle w:val="BodyText"/>
      </w:pPr>
    </w:p>
    <w:p w:rsidR="7D876E97" w:rsidP="7D876E97" w:rsidRDefault="7D876E97" w14:paraId="5694A8F7" w14:textId="7EFECDF9">
      <w:pPr>
        <w:pStyle w:val="BodyText"/>
      </w:pPr>
    </w:p>
    <w:p w:rsidR="00A24926" w:rsidP="00F9071D" w:rsidRDefault="00A24926" w14:paraId="5D4E34D7" w14:textId="112E0035">
      <w:pPr>
        <w:pStyle w:val="APALevel1"/>
        <w:jc w:val="left"/>
      </w:pPr>
      <w:bookmarkStart w:name="_Toc112782751" w:id="103"/>
      <w:r>
        <w:t xml:space="preserve">Instrumentation </w:t>
      </w:r>
      <w:r w:rsidR="00D07B04">
        <w:t>(if applicable)</w:t>
      </w:r>
      <w:bookmarkEnd w:id="103"/>
    </w:p>
    <w:p w:rsidRPr="004B5A9B" w:rsidR="004B5A9B" w:rsidP="7D876E97" w:rsidRDefault="4F1436A8" w14:paraId="76F0D780" w14:textId="47E084BB">
      <w:pPr>
        <w:pStyle w:val="BodyText"/>
        <w:rPr>
          <w:rStyle w:val="normaltextrun"/>
          <w:color w:val="000000" w:themeColor="text1"/>
          <w:sz w:val="22"/>
          <w:szCs w:val="22"/>
          <w:lang w:val="en"/>
        </w:rPr>
      </w:pPr>
      <w:r w:rsidR="4F1436A8">
        <w:rPr>
          <w:rStyle w:val="normaltextrun"/>
          <w:color w:val="000000"/>
          <w:sz w:val="22"/>
          <w:szCs w:val="22"/>
          <w:shd w:val="clear" w:color="auto" w:fill="FFFFFF"/>
          <w:lang w:val="en"/>
        </w:rPr>
        <w:t>In order to</w:t>
      </w:r>
      <w:r w:rsidR="4F1436A8">
        <w:rPr>
          <w:rStyle w:val="normaltextrun"/>
          <w:color w:val="000000"/>
          <w:sz w:val="22"/>
          <w:szCs w:val="22"/>
          <w:shd w:val="clear" w:color="auto" w:fill="FFFFFF"/>
          <w:lang w:val="en"/>
        </w:rPr>
        <w:t xml:space="preserve"> obtain the answers that we are seeking, the research team decided to utilize </w:t>
      </w:r>
      <w:commentRangeStart w:id="104"/>
      <w:r w:rsidR="4F1436A8">
        <w:rPr>
          <w:rStyle w:val="normaltextrun"/>
          <w:color w:val="000000"/>
          <w:sz w:val="22"/>
          <w:szCs w:val="22"/>
          <w:shd w:val="clear" w:color="auto" w:fill="FFFFFF"/>
          <w:lang w:val="en"/>
        </w:rPr>
        <w:t xml:space="preserve">The Boston Project ministries </w:t>
      </w:r>
      <w:r w:rsidR="5665813A">
        <w:rPr>
          <w:rStyle w:val="normaltextrun"/>
          <w:color w:val="000000"/>
          <w:sz w:val="22"/>
          <w:szCs w:val="22"/>
          <w:shd w:val="clear" w:color="auto" w:fill="FFFFFF"/>
          <w:lang w:val="en"/>
        </w:rPr>
        <w:t xml:space="preserve">teen mental health survey to experiment with our </w:t>
      </w:r>
      <w:r w:rsidR="74753526">
        <w:rPr>
          <w:rStyle w:val="normaltextrun"/>
          <w:color w:val="000000"/>
          <w:sz w:val="22"/>
          <w:szCs w:val="22"/>
          <w:shd w:val="clear" w:color="auto" w:fill="FFFFFF"/>
          <w:lang w:val="en"/>
        </w:rPr>
        <w:t>participants</w:t>
      </w:r>
      <w:commentRangeEnd w:id="104"/>
      <w:r w:rsidR="00676B61">
        <w:rPr>
          <w:rStyle w:val="CommentReference"/>
        </w:rPr>
        <w:commentReference w:id="104"/>
      </w:r>
      <w:r w:rsidR="5665813A">
        <w:rPr>
          <w:rStyle w:val="normaltextrun"/>
          <w:color w:val="000000"/>
          <w:sz w:val="22"/>
          <w:szCs w:val="22"/>
          <w:shd w:val="clear" w:color="auto" w:fill="FFFFFF"/>
          <w:lang w:val="en"/>
        </w:rPr>
        <w:t xml:space="preserve">. </w:t>
      </w:r>
      <w:r w:rsidR="5665813A">
        <w:rPr>
          <w:rStyle w:val="normaltextrun"/>
          <w:color w:val="000000"/>
          <w:sz w:val="22"/>
          <w:szCs w:val="22"/>
          <w:shd w:val="clear" w:color="auto" w:fill="FFFFFF"/>
          <w:lang w:val="en"/>
        </w:rPr>
        <w:t>In order to</w:t>
      </w:r>
      <w:r w:rsidR="5665813A">
        <w:rPr>
          <w:rStyle w:val="normaltextrun"/>
          <w:color w:val="000000"/>
          <w:sz w:val="22"/>
          <w:szCs w:val="22"/>
          <w:shd w:val="clear" w:color="auto" w:fill="FFFFFF"/>
          <w:lang w:val="en"/>
        </w:rPr>
        <w:t xml:space="preserve"> gain permission to use their survey, some of the</w:t>
      </w:r>
      <w:r w:rsidR="0EA3D008">
        <w:rPr>
          <w:rStyle w:val="normaltextrun"/>
          <w:color w:val="000000"/>
          <w:sz w:val="22"/>
          <w:szCs w:val="22"/>
          <w:shd w:val="clear" w:color="auto" w:fill="FFFFFF"/>
          <w:lang w:val="en"/>
        </w:rPr>
        <w:t xml:space="preserve"> researchers and school nurses that will be involved in the study will meet with representatives from the Boston Project to discuss the plans </w:t>
      </w:r>
      <w:r w:rsidR="4D48B539">
        <w:rPr>
          <w:rStyle w:val="normaltextrun"/>
          <w:color w:val="000000"/>
          <w:sz w:val="22"/>
          <w:szCs w:val="22"/>
          <w:shd w:val="clear" w:color="auto" w:fill="FFFFFF"/>
          <w:lang w:val="en"/>
        </w:rPr>
        <w:t xml:space="preserve">for </w:t>
      </w:r>
      <w:r w:rsidR="497B60D4">
        <w:rPr>
          <w:rStyle w:val="normaltextrun"/>
          <w:color w:val="000000"/>
          <w:sz w:val="22"/>
          <w:szCs w:val="22"/>
          <w:shd w:val="clear" w:color="auto" w:fill="FFFFFF"/>
          <w:lang w:val="en"/>
        </w:rPr>
        <w:t>why we want to use their survey</w:t>
      </w:r>
      <w:r w:rsidR="3F4BE163">
        <w:rPr>
          <w:rStyle w:val="normaltextrun"/>
          <w:color w:val="000000"/>
          <w:sz w:val="22"/>
          <w:szCs w:val="22"/>
          <w:shd w:val="clear" w:color="auto" w:fill="FFFFFF"/>
          <w:lang w:val="en"/>
        </w:rPr>
        <w:t xml:space="preserve"> </w:t>
      </w:r>
      <w:r w:rsidR="497B60D4">
        <w:rPr>
          <w:rStyle w:val="normaltextrun"/>
          <w:color w:val="000000"/>
          <w:sz w:val="22"/>
          <w:szCs w:val="22"/>
          <w:shd w:val="clear" w:color="auto" w:fill="FFFFFF"/>
          <w:lang w:val="en"/>
        </w:rPr>
        <w:t>and hopefully</w:t>
      </w:r>
      <w:r w:rsidR="7DACD19B">
        <w:rPr>
          <w:rStyle w:val="normaltextrun"/>
          <w:color w:val="000000"/>
          <w:sz w:val="22"/>
          <w:szCs w:val="22"/>
          <w:shd w:val="clear" w:color="auto" w:fill="FFFFFF"/>
          <w:lang w:val="en"/>
        </w:rPr>
        <w:t xml:space="preserve">, </w:t>
      </w:r>
      <w:r w:rsidR="497B60D4">
        <w:rPr>
          <w:rStyle w:val="normaltextrun"/>
          <w:color w:val="000000"/>
          <w:sz w:val="22"/>
          <w:szCs w:val="22"/>
          <w:shd w:val="clear" w:color="auto" w:fill="FFFFFF"/>
          <w:lang w:val="en"/>
        </w:rPr>
        <w:t>they will grant us permission to implement their survey for the research.</w:t>
      </w:r>
      <w:r w:rsidR="50BE4CFB">
        <w:rPr>
          <w:rStyle w:val="normaltextrun"/>
          <w:color w:val="000000"/>
          <w:sz w:val="22"/>
          <w:szCs w:val="22"/>
          <w:shd w:val="clear" w:color="auto" w:fill="FFFFFF"/>
          <w:lang w:val="en"/>
        </w:rPr>
        <w:t xml:space="preserve">  This</w:t>
      </w:r>
      <w:r w:rsidR="206A894E">
        <w:rPr>
          <w:rStyle w:val="normaltextrun"/>
          <w:color w:val="000000"/>
          <w:sz w:val="22"/>
          <w:szCs w:val="22"/>
          <w:shd w:val="clear" w:color="auto" w:fill="FFFFFF"/>
          <w:lang w:val="en"/>
        </w:rPr>
        <w:t xml:space="preserve"> survey</w:t>
      </w:r>
      <w:r w:rsidR="032D4239">
        <w:rPr>
          <w:rStyle w:val="normaltextrun"/>
          <w:color w:val="000000"/>
          <w:sz w:val="22"/>
          <w:szCs w:val="22"/>
          <w:shd w:val="clear" w:color="auto" w:fill="FFFFFF"/>
          <w:lang w:val="en"/>
        </w:rPr>
        <w:t xml:space="preserve"> </w:t>
      </w:r>
      <w:r w:rsidR="779D4182">
        <w:rPr>
          <w:rStyle w:val="normaltextrun"/>
          <w:color w:val="000000"/>
          <w:sz w:val="22"/>
          <w:szCs w:val="22"/>
          <w:shd w:val="clear" w:color="auto" w:fill="FFFFFF"/>
          <w:lang w:val="en"/>
        </w:rPr>
        <w:t>i</w:t>
      </w:r>
      <w:r w:rsidR="242A66DA">
        <w:rPr>
          <w:rStyle w:val="normaltextrun"/>
          <w:color w:val="000000"/>
          <w:sz w:val="22"/>
          <w:szCs w:val="22"/>
          <w:shd w:val="clear" w:color="auto" w:fill="FFFFFF"/>
          <w:lang w:val="en"/>
        </w:rPr>
        <w:t xml:space="preserve">s </w:t>
      </w:r>
      <w:r w:rsidR="779D4182">
        <w:rPr>
          <w:rStyle w:val="normaltextrun"/>
          <w:color w:val="000000"/>
          <w:sz w:val="22"/>
          <w:szCs w:val="22"/>
          <w:shd w:val="clear" w:color="auto" w:fill="FFFFFF"/>
          <w:lang w:val="en"/>
        </w:rPr>
        <w:t xml:space="preserve">comprised of </w:t>
      </w:r>
      <w:r w:rsidR="1B3633CB">
        <w:rPr>
          <w:rStyle w:val="normaltextrun"/>
          <w:color w:val="000000"/>
          <w:sz w:val="22"/>
          <w:szCs w:val="22"/>
          <w:shd w:val="clear" w:color="auto" w:fill="FFFFFF"/>
          <w:lang w:val="en"/>
        </w:rPr>
        <w:t>two sections in which the questions are mostly centered around the potential causes of mental</w:t>
      </w:r>
      <w:r w:rsidR="08FC9BC9">
        <w:rPr>
          <w:rStyle w:val="normaltextrun"/>
          <w:color w:val="000000"/>
          <w:sz w:val="22"/>
          <w:szCs w:val="22"/>
          <w:shd w:val="clear" w:color="auto" w:fill="FFFFFF"/>
          <w:lang w:val="en"/>
        </w:rPr>
        <w:t xml:space="preserve"> </w:t>
      </w:r>
      <w:r w:rsidR="1B3633CB">
        <w:rPr>
          <w:rStyle w:val="normaltextrun"/>
          <w:color w:val="000000"/>
          <w:sz w:val="22"/>
          <w:szCs w:val="22"/>
          <w:shd w:val="clear" w:color="auto" w:fill="FFFFFF"/>
          <w:lang w:val="en"/>
        </w:rPr>
        <w:t>health issues among teenagers. This survey will</w:t>
      </w:r>
      <w:r w:rsidR="6E3FABBD">
        <w:rPr>
          <w:rStyle w:val="normaltextrun"/>
          <w:color w:val="000000"/>
          <w:sz w:val="22"/>
          <w:szCs w:val="22"/>
          <w:shd w:val="clear" w:color="auto" w:fill="FFFFFF"/>
          <w:lang w:val="en"/>
        </w:rPr>
        <w:t xml:space="preserve"> focus on asking teenagers </w:t>
      </w:r>
      <w:r w:rsidR="6BD590AE">
        <w:rPr>
          <w:rStyle w:val="normaltextrun"/>
          <w:color w:val="000000"/>
          <w:sz w:val="22"/>
          <w:szCs w:val="22"/>
          <w:shd w:val="clear" w:color="auto" w:fill="FFFFFF"/>
          <w:lang w:val="en"/>
        </w:rPr>
        <w:t xml:space="preserve">how they cope with their mental health issues and it </w:t>
      </w:r>
      <w:r w:rsidR="6BD590AE">
        <w:rPr>
          <w:rStyle w:val="normaltextrun"/>
          <w:color w:val="000000"/>
          <w:sz w:val="22"/>
          <w:szCs w:val="22"/>
          <w:shd w:val="clear" w:color="auto" w:fill="FFFFFF"/>
          <w:lang w:val="en"/>
        </w:rPr>
        <w:t>would</w:t>
      </w:r>
      <w:r w:rsidR="6BD590AE">
        <w:rPr>
          <w:rStyle w:val="normaltextrun"/>
          <w:color w:val="000000"/>
          <w:sz w:val="22"/>
          <w:szCs w:val="22"/>
          <w:shd w:val="clear" w:color="auto" w:fill="FFFFFF"/>
          <w:lang w:val="en"/>
        </w:rPr>
        <w:t xml:space="preserve"> also ask them questions about seeking help if they so choose to do so. </w:t>
      </w:r>
      <w:r w:rsidR="6BD590AE">
        <w:rPr>
          <w:rStyle w:val="normaltextrun"/>
          <w:color w:val="000000"/>
          <w:sz w:val="22"/>
          <w:szCs w:val="22"/>
          <w:shd w:val="clear" w:color="auto" w:fill="FFFFFF"/>
          <w:lang w:val="en"/>
        </w:rPr>
        <w:t>T</w:t>
      </w:r>
      <w:r w:rsidR="5D372725">
        <w:rPr>
          <w:rStyle w:val="normaltextrun"/>
          <w:color w:val="000000"/>
          <w:sz w:val="22"/>
          <w:szCs w:val="22"/>
          <w:shd w:val="clear" w:color="auto" w:fill="FFFFFF"/>
          <w:lang w:val="en"/>
        </w:rPr>
        <w:t xml:space="preserve">he </w:t>
      </w:r>
      <w:r w:rsidR="6E3FABBD">
        <w:rPr>
          <w:rStyle w:val="normaltextrun"/>
          <w:color w:val="000000"/>
          <w:sz w:val="22"/>
          <w:szCs w:val="22"/>
          <w:shd w:val="clear" w:color="auto" w:fill="FFFFFF"/>
          <w:lang w:val="en"/>
        </w:rPr>
        <w:t xml:space="preserve"> </w:t>
      </w:r>
      <w:r w:rsidR="110AE498">
        <w:rPr>
          <w:rStyle w:val="normaltextrun"/>
          <w:color w:val="000000"/>
          <w:sz w:val="22"/>
          <w:szCs w:val="22"/>
          <w:shd w:val="clear" w:color="auto" w:fill="FFFFFF"/>
          <w:lang w:val="en"/>
        </w:rPr>
        <w:t>questionnaire</w:t>
      </w:r>
      <w:r w:rsidR="6E3FABBD">
        <w:rPr>
          <w:rStyle w:val="normaltextrun"/>
          <w:color w:val="000000"/>
          <w:sz w:val="22"/>
          <w:szCs w:val="22"/>
          <w:shd w:val="clear" w:color="auto" w:fill="FFFFFF"/>
          <w:lang w:val="en"/>
        </w:rPr>
        <w:t xml:space="preserve"> is estimated to take up to about </w:t>
      </w:r>
      <w:r w:rsidR="1BAC2CD3">
        <w:rPr>
          <w:rStyle w:val="normaltextrun"/>
          <w:color w:val="000000"/>
          <w:sz w:val="22"/>
          <w:szCs w:val="22"/>
          <w:shd w:val="clear" w:color="auto" w:fill="FFFFFF"/>
          <w:lang w:val="en"/>
        </w:rPr>
        <w:t xml:space="preserve">20 minutes to complete, which</w:t>
      </w:r>
      <w:r w:rsidR="34F1D179">
        <w:rPr>
          <w:rStyle w:val="normaltextrun"/>
          <w:color w:val="000000"/>
          <w:sz w:val="22"/>
          <w:szCs w:val="22"/>
          <w:shd w:val="clear" w:color="auto" w:fill="FFFFFF"/>
          <w:lang w:val="en"/>
        </w:rPr>
        <w:t xml:space="preserve"> I feel </w:t>
      </w:r>
      <w:r w:rsidR="00E46F78">
        <w:rPr>
          <w:rStyle w:val="CommentReference"/>
        </w:rPr>
      </w:r>
      <w:r w:rsidR="1BAC2CD3">
        <w:rPr>
          <w:rStyle w:val="normaltextrun"/>
          <w:color w:val="000000"/>
          <w:sz w:val="22"/>
          <w:szCs w:val="22"/>
          <w:shd w:val="clear" w:color="auto" w:fill="FFFFFF"/>
          <w:lang w:val="en"/>
        </w:rPr>
        <w:lastRenderedPageBreak/>
        <w:t>honest reflection of what they tr</w:t>
      </w:r>
      <w:r w:rsidR="47A180FA">
        <w:rPr>
          <w:rStyle w:val="normaltextrun"/>
          <w:color w:val="000000"/>
          <w:sz w:val="22"/>
          <w:szCs w:val="22"/>
          <w:shd w:val="clear" w:color="auto" w:fill="FFFFFF"/>
          <w:lang w:val="en"/>
        </w:rPr>
        <w:t xml:space="preserve">uly think. The survey is also comprised of about 20 questions in the first section and 6 questions in the second section. </w:t>
      </w:r>
    </w:p>
    <w:p w:rsidRPr="004B5A9B" w:rsidR="004B5A9B" w:rsidP="7D876E97" w:rsidRDefault="004B5A9B" w14:paraId="7BE56D73" w14:textId="5AE0052F">
      <w:pPr>
        <w:pStyle w:val="BodyText"/>
        <w:ind w:firstLine="0"/>
      </w:pPr>
    </w:p>
    <w:p w:rsidRPr="004B5A9B" w:rsidR="004B5A9B" w:rsidP="7D876E97" w:rsidRDefault="003E33F8" w14:paraId="59311FED" w14:textId="2A9AD269">
      <w:pPr>
        <w:pStyle w:val="BodyText"/>
        <w:ind w:firstLine="0"/>
        <w:rPr>
          <w:b/>
          <w:bCs/>
        </w:rPr>
      </w:pPr>
      <w:bookmarkStart w:name="_Toc112782752" w:id="106"/>
      <w:r w:rsidRPr="7D876E97">
        <w:rPr>
          <w:b/>
          <w:bCs/>
        </w:rPr>
        <w:t xml:space="preserve">Data </w:t>
      </w:r>
      <w:commentRangeStart w:id="107"/>
      <w:r w:rsidRPr="7D876E97">
        <w:rPr>
          <w:b/>
          <w:bCs/>
        </w:rPr>
        <w:t xml:space="preserve">Analysis </w:t>
      </w:r>
      <w:commentRangeEnd w:id="107"/>
      <w:r w:rsidR="004B325F">
        <w:rPr>
          <w:rStyle w:val="CommentReference"/>
        </w:rPr>
        <w:commentReference w:id="107"/>
      </w:r>
      <w:r w:rsidRPr="7D876E97">
        <w:rPr>
          <w:b/>
          <w:bCs/>
        </w:rPr>
        <w:t>Plan</w:t>
      </w:r>
      <w:bookmarkEnd w:id="106"/>
    </w:p>
    <w:p w:rsidR="00FE57FE" w:rsidP="7D876E97" w:rsidRDefault="0CACFC90" w14:paraId="3E88140C" w14:textId="57F444AD">
      <w:pPr>
        <w:pStyle w:val="BodyText"/>
      </w:pPr>
      <w:r w:rsidR="0CACFC90">
        <w:rPr/>
        <w:t xml:space="preserve">As we are planning to analyze the data that is </w:t>
      </w:r>
      <w:r w:rsidR="6FA196D5">
        <w:rPr/>
        <w:t>collected during</w:t>
      </w:r>
      <w:r w:rsidR="0CACFC90">
        <w:rPr/>
        <w:t xml:space="preserve"> this research study, the focus will be centered on brea</w:t>
      </w:r>
      <w:r w:rsidR="22048A1D">
        <w:rPr/>
        <w:t xml:space="preserve">king down the key common attributes that are displayed amongst each of the teen participants as documented by the researchers who were tasked with observing them. In other words, since this will be an observational study being </w:t>
      </w:r>
      <w:r w:rsidR="48176A0C">
        <w:rPr/>
        <w:t>conducted, the</w:t>
      </w:r>
      <w:r w:rsidR="1878F572">
        <w:rPr/>
        <w:t xml:space="preserve"> actions and traits that are displayed amongst the teens will be critical in determining how much impact technology ology changes their mental stability. Along with that, the survey that we plan to use will be important in the beginning of the study and after the study. The answers that are received in the beginning w</w:t>
      </w:r>
      <w:r w:rsidR="27EE1EBD">
        <w:rPr/>
        <w:t xml:space="preserve">ill be compared to the post answers that will be recorded at the end. </w:t>
      </w:r>
    </w:p>
    <w:p w:rsidR="00FE57FE" w:rsidP="7D876E97" w:rsidRDefault="00FE57FE" w14:paraId="61D2A2CF" w14:textId="26ADB3A7">
      <w:pPr>
        <w:pStyle w:val="BodyText"/>
      </w:pPr>
    </w:p>
    <w:p w:rsidR="00FE57FE" w:rsidP="7D876E97" w:rsidRDefault="1878F572" w14:paraId="510FD698" w14:textId="22163A92">
      <w:pPr>
        <w:pStyle w:val="BodyText"/>
        <w:ind w:firstLine="0"/>
        <w:rPr>
          <w:b/>
          <w:bCs/>
        </w:rPr>
      </w:pPr>
      <w:r w:rsidRPr="7D876E97">
        <w:rPr>
          <w:b/>
          <w:bCs/>
        </w:rPr>
        <w:t xml:space="preserve"> </w:t>
      </w:r>
      <w:r w:rsidRPr="7D876E97" w:rsidR="0CACFC90">
        <w:rPr>
          <w:b/>
          <w:bCs/>
        </w:rPr>
        <w:t xml:space="preserve"> </w:t>
      </w:r>
      <w:bookmarkStart w:name="_Toc276569685" w:id="109"/>
      <w:bookmarkStart w:name="_Toc112782753" w:id="110"/>
      <w:commentRangeStart w:id="111"/>
      <w:r w:rsidRPr="7D876E97" w:rsidR="00FE57FE">
        <w:rPr>
          <w:b/>
          <w:bCs/>
        </w:rPr>
        <w:t>Limitations</w:t>
      </w:r>
      <w:bookmarkEnd w:id="109"/>
      <w:bookmarkEnd w:id="110"/>
      <w:commentRangeEnd w:id="111"/>
      <w:r w:rsidR="00FE57FE">
        <w:rPr>
          <w:rStyle w:val="CommentReference"/>
        </w:rPr>
        <w:commentReference w:id="111"/>
      </w:r>
    </w:p>
    <w:p w:rsidRPr="0053555C" w:rsidR="0053555C" w:rsidP="7D876E97" w:rsidRDefault="070A0765" w14:paraId="49EAA1D4" w14:textId="56FBBA8A">
      <w:pPr>
        <w:pStyle w:val="BodyText"/>
        <w:rPr>
          <w:rStyle w:val="normaltextrun"/>
          <w:color w:val="000000" w:themeColor="text1"/>
          <w:sz w:val="22"/>
          <w:szCs w:val="22"/>
          <w:lang w:val="en"/>
        </w:rPr>
      </w:pPr>
      <w:r>
        <w:rPr>
          <w:rStyle w:val="normaltextrun"/>
          <w:color w:val="000000"/>
          <w:sz w:val="22"/>
          <w:szCs w:val="22"/>
          <w:shd w:val="clear" w:color="auto" w:fill="FFFFFF"/>
          <w:lang w:val="en"/>
        </w:rPr>
        <w:t xml:space="preserve">As far </w:t>
      </w:r>
      <w:r w:rsidR="25FB8A59">
        <w:rPr>
          <w:rStyle w:val="normaltextrun"/>
          <w:color w:val="000000"/>
          <w:sz w:val="22"/>
          <w:szCs w:val="22"/>
          <w:shd w:val="clear" w:color="auto" w:fill="FFFFFF"/>
          <w:lang w:val="en"/>
        </w:rPr>
        <w:t>as</w:t>
      </w:r>
      <w:r>
        <w:rPr>
          <w:rStyle w:val="normaltextrun"/>
          <w:color w:val="000000"/>
          <w:sz w:val="22"/>
          <w:szCs w:val="22"/>
          <w:shd w:val="clear" w:color="auto" w:fill="FFFFFF"/>
          <w:lang w:val="en"/>
        </w:rPr>
        <w:t xml:space="preserve"> what m</w:t>
      </w:r>
      <w:r w:rsidR="64A06F8A">
        <w:rPr>
          <w:rStyle w:val="normaltextrun"/>
          <w:color w:val="000000"/>
          <w:sz w:val="22"/>
          <w:szCs w:val="22"/>
          <w:shd w:val="clear" w:color="auto" w:fill="FFFFFF"/>
          <w:lang w:val="en"/>
        </w:rPr>
        <w:t>ight</w:t>
      </w:r>
      <w:r>
        <w:rPr>
          <w:rStyle w:val="normaltextrun"/>
          <w:color w:val="000000"/>
          <w:sz w:val="22"/>
          <w:szCs w:val="22"/>
          <w:shd w:val="clear" w:color="auto" w:fill="FFFFFF"/>
          <w:lang w:val="en"/>
        </w:rPr>
        <w:t xml:space="preserve"> hinder our plans to have a successful research study, the team believes that they might run into the idea that some of the students who plan to p</w:t>
      </w:r>
      <w:r w:rsidR="3484C194">
        <w:rPr>
          <w:rStyle w:val="normaltextrun"/>
          <w:color w:val="000000"/>
          <w:sz w:val="22"/>
          <w:szCs w:val="22"/>
          <w:shd w:val="clear" w:color="auto" w:fill="FFFFFF"/>
          <w:lang w:val="en"/>
        </w:rPr>
        <w:t>articipate in the study might end up dropping out during the process depending on how long it may take. The thing is if the study is set to be conducted ove</w:t>
      </w:r>
      <w:r w:rsidR="585E7DA0">
        <w:rPr>
          <w:rStyle w:val="normaltextrun"/>
          <w:color w:val="000000"/>
          <w:sz w:val="22"/>
          <w:szCs w:val="22"/>
          <w:shd w:val="clear" w:color="auto" w:fill="FFFFFF"/>
          <w:lang w:val="en"/>
        </w:rPr>
        <w:t>r a three</w:t>
      </w:r>
      <w:r w:rsidR="0453D1C8">
        <w:rPr>
          <w:rStyle w:val="normaltextrun"/>
          <w:color w:val="000000"/>
          <w:sz w:val="22"/>
          <w:szCs w:val="22"/>
          <w:shd w:val="clear" w:color="auto" w:fill="FFFFFF"/>
          <w:lang w:val="en"/>
        </w:rPr>
        <w:t xml:space="preserve">-week </w:t>
      </w:r>
      <w:proofErr w:type="gramStart"/>
      <w:r w:rsidR="0453D1C8">
        <w:rPr>
          <w:rStyle w:val="normaltextrun"/>
          <w:color w:val="000000"/>
          <w:sz w:val="22"/>
          <w:szCs w:val="22"/>
          <w:shd w:val="clear" w:color="auto" w:fill="FFFFFF"/>
          <w:lang w:val="en"/>
        </w:rPr>
        <w:t>period,  the</w:t>
      </w:r>
      <w:proofErr w:type="gramEnd"/>
      <w:r w:rsidR="0453D1C8">
        <w:rPr>
          <w:rStyle w:val="normaltextrun"/>
          <w:color w:val="000000"/>
          <w:sz w:val="22"/>
          <w:szCs w:val="22"/>
          <w:shd w:val="clear" w:color="auto" w:fill="FFFFFF"/>
          <w:lang w:val="en"/>
        </w:rPr>
        <w:t xml:space="preserve"> students might not want us to observe them for that long, due to the potential of privacy and the fact that they have personal lives that they want to get too as well. </w:t>
      </w:r>
      <w:r w:rsidR="31CE8BF7">
        <w:rPr>
          <w:rStyle w:val="normaltextrun"/>
          <w:color w:val="000000"/>
          <w:sz w:val="22"/>
          <w:szCs w:val="22"/>
          <w:shd w:val="clear" w:color="auto" w:fill="FFFFFF"/>
          <w:lang w:val="en"/>
        </w:rPr>
        <w:t>Also, another potential roadblock</w:t>
      </w:r>
      <w:r w:rsidR="46A917C0">
        <w:rPr>
          <w:rStyle w:val="normaltextrun"/>
          <w:color w:val="000000"/>
          <w:sz w:val="22"/>
          <w:szCs w:val="22"/>
          <w:shd w:val="clear" w:color="auto" w:fill="FFFFFF"/>
          <w:lang w:val="en"/>
        </w:rPr>
        <w:t xml:space="preserve"> that</w:t>
      </w:r>
      <w:r w:rsidR="31CE8BF7">
        <w:rPr>
          <w:rStyle w:val="normaltextrun"/>
          <w:color w:val="000000"/>
          <w:sz w:val="22"/>
          <w:szCs w:val="22"/>
          <w:shd w:val="clear" w:color="auto" w:fill="FFFFFF"/>
          <w:lang w:val="en"/>
        </w:rPr>
        <w:t xml:space="preserve"> may give this study some trouble would be the target population that will be s</w:t>
      </w:r>
      <w:r w:rsidR="5355AA48">
        <w:rPr>
          <w:rStyle w:val="normaltextrun"/>
          <w:color w:val="000000"/>
          <w:sz w:val="22"/>
          <w:szCs w:val="22"/>
          <w:shd w:val="clear" w:color="auto" w:fill="FFFFFF"/>
          <w:lang w:val="en"/>
        </w:rPr>
        <w:t>ought</w:t>
      </w:r>
      <w:r w:rsidR="31CE8BF7">
        <w:rPr>
          <w:rStyle w:val="normaltextrun"/>
          <w:color w:val="000000"/>
          <w:sz w:val="22"/>
          <w:szCs w:val="22"/>
          <w:shd w:val="clear" w:color="auto" w:fill="FFFFFF"/>
          <w:lang w:val="en"/>
        </w:rPr>
        <w:t xml:space="preserve"> out. The fact that the focus is strictly on </w:t>
      </w:r>
      <w:r w:rsidR="741D7888">
        <w:rPr>
          <w:rStyle w:val="normaltextrun"/>
          <w:color w:val="000000"/>
          <w:sz w:val="22"/>
          <w:szCs w:val="22"/>
          <w:shd w:val="clear" w:color="auto" w:fill="FFFFFF"/>
          <w:lang w:val="en"/>
        </w:rPr>
        <w:t>teenagers</w:t>
      </w:r>
      <w:r w:rsidR="31CE8BF7">
        <w:rPr>
          <w:rStyle w:val="normaltextrun"/>
          <w:color w:val="000000"/>
          <w:sz w:val="22"/>
          <w:szCs w:val="22"/>
          <w:shd w:val="clear" w:color="auto" w:fill="FFFFFF"/>
          <w:lang w:val="en"/>
        </w:rPr>
        <w:t xml:space="preserve"> within </w:t>
      </w:r>
      <w:r w:rsidR="495F4D5D">
        <w:rPr>
          <w:rStyle w:val="normaltextrun"/>
          <w:color w:val="000000"/>
          <w:sz w:val="22"/>
          <w:szCs w:val="22"/>
          <w:shd w:val="clear" w:color="auto" w:fill="FFFFFF"/>
          <w:lang w:val="en"/>
        </w:rPr>
        <w:t xml:space="preserve">the 13-18 age group may not warrant strong evidence to </w:t>
      </w:r>
      <w:r w:rsidR="495F4D5D">
        <w:rPr>
          <w:rStyle w:val="normaltextrun"/>
          <w:color w:val="000000"/>
          <w:sz w:val="22"/>
          <w:szCs w:val="22"/>
          <w:shd w:val="clear" w:color="auto" w:fill="FFFFFF"/>
          <w:lang w:val="en"/>
        </w:rPr>
        <w:lastRenderedPageBreak/>
        <w:t xml:space="preserve">support our claim, because we are only getting a certain group of the spectrum. </w:t>
      </w:r>
      <w:r w:rsidR="6D390969">
        <w:rPr>
          <w:rStyle w:val="normaltextrun"/>
          <w:color w:val="000000"/>
          <w:sz w:val="22"/>
          <w:szCs w:val="22"/>
          <w:shd w:val="clear" w:color="auto" w:fill="FFFFFF"/>
          <w:lang w:val="en"/>
        </w:rPr>
        <w:t xml:space="preserve">In the </w:t>
      </w:r>
      <w:r w:rsidR="15D88B40">
        <w:rPr>
          <w:rStyle w:val="normaltextrun"/>
          <w:color w:val="000000"/>
          <w:sz w:val="22"/>
          <w:szCs w:val="22"/>
          <w:shd w:val="clear" w:color="auto" w:fill="FFFFFF"/>
          <w:lang w:val="en"/>
        </w:rPr>
        <w:t>future, scientists and medical doctors might have to extend their target audience to adults that are 25 and older and</w:t>
      </w:r>
      <w:r w:rsidR="49E6A8E7">
        <w:rPr>
          <w:rStyle w:val="normaltextrun"/>
          <w:color w:val="000000"/>
          <w:sz w:val="22"/>
          <w:szCs w:val="22"/>
          <w:shd w:val="clear" w:color="auto" w:fill="FFFFFF"/>
          <w:lang w:val="en"/>
        </w:rPr>
        <w:t xml:space="preserve"> who also may suffer from mental health issues and</w:t>
      </w:r>
      <w:r w:rsidR="6D390969">
        <w:rPr>
          <w:rStyle w:val="normaltextrun"/>
          <w:color w:val="000000"/>
          <w:sz w:val="22"/>
          <w:szCs w:val="22"/>
          <w:shd w:val="clear" w:color="auto" w:fill="FFFFFF"/>
          <w:lang w:val="en"/>
        </w:rPr>
        <w:t xml:space="preserve"> </w:t>
      </w:r>
      <w:r w:rsidR="4042815C">
        <w:rPr>
          <w:rStyle w:val="normaltextrun"/>
          <w:color w:val="000000"/>
          <w:sz w:val="22"/>
          <w:szCs w:val="22"/>
          <w:shd w:val="clear" w:color="auto" w:fill="FFFFFF"/>
          <w:lang w:val="en"/>
        </w:rPr>
        <w:t>a</w:t>
      </w:r>
      <w:r w:rsidR="4244408B">
        <w:rPr>
          <w:rStyle w:val="normaltextrun"/>
          <w:color w:val="000000"/>
          <w:sz w:val="22"/>
          <w:szCs w:val="22"/>
          <w:shd w:val="clear" w:color="auto" w:fill="FFFFFF"/>
          <w:lang w:val="en"/>
        </w:rPr>
        <w:t>n</w:t>
      </w:r>
      <w:r w:rsidR="4042815C">
        <w:rPr>
          <w:rStyle w:val="normaltextrun"/>
          <w:color w:val="000000"/>
          <w:sz w:val="22"/>
          <w:szCs w:val="22"/>
          <w:shd w:val="clear" w:color="auto" w:fill="FFFFFF"/>
          <w:lang w:val="en"/>
        </w:rPr>
        <w:t xml:space="preserve"> over</w:t>
      </w:r>
      <w:r w:rsidR="618C3916">
        <w:rPr>
          <w:rStyle w:val="normaltextrun"/>
          <w:color w:val="000000"/>
          <w:sz w:val="22"/>
          <w:szCs w:val="22"/>
          <w:shd w:val="clear" w:color="auto" w:fill="FFFFFF"/>
          <w:lang w:val="en"/>
        </w:rPr>
        <w:t>-</w:t>
      </w:r>
      <w:r w:rsidR="4042815C">
        <w:rPr>
          <w:rStyle w:val="normaltextrun"/>
          <w:color w:val="000000"/>
          <w:sz w:val="22"/>
          <w:szCs w:val="22"/>
          <w:shd w:val="clear" w:color="auto" w:fill="FFFFFF"/>
          <w:lang w:val="en"/>
        </w:rPr>
        <w:t xml:space="preserve">reliance on technology. </w:t>
      </w:r>
    </w:p>
    <w:p w:rsidR="003E33F8" w:rsidP="00F9071D" w:rsidRDefault="00C1683F" w14:paraId="6B8D1372" w14:textId="2747AC65">
      <w:pPr>
        <w:pStyle w:val="APALevel1"/>
        <w:jc w:val="left"/>
      </w:pPr>
      <w:bookmarkStart w:name="_Toc112782754" w:id="112"/>
      <w:r>
        <w:t>Ethical Procedures</w:t>
      </w:r>
      <w:bookmarkEnd w:id="112"/>
    </w:p>
    <w:p w:rsidRPr="0053555C" w:rsidR="0053555C" w:rsidP="7D876E97" w:rsidRDefault="0053555C" w14:paraId="4EA51BC4" w14:textId="79677ACB">
      <w:pPr>
        <w:pStyle w:val="BodyText"/>
        <w:rPr>
          <w:rStyle w:val="normaltextrun"/>
          <w:color w:val="000000" w:themeColor="text1"/>
          <w:sz w:val="22"/>
          <w:szCs w:val="22"/>
          <w:lang w:val="en"/>
        </w:rPr>
      </w:pPr>
      <w:r>
        <w:rPr>
          <w:rStyle w:val="normaltextrun"/>
          <w:color w:val="000000"/>
          <w:sz w:val="22"/>
          <w:szCs w:val="22"/>
          <w:shd w:val="clear" w:color="auto" w:fill="FFFFFF"/>
          <w:lang w:val="en"/>
        </w:rPr>
        <w:t xml:space="preserve">For </w:t>
      </w:r>
      <w:r w:rsidR="1ADE4D2F">
        <w:rPr>
          <w:rStyle w:val="normaltextrun"/>
          <w:color w:val="000000"/>
          <w:sz w:val="22"/>
          <w:szCs w:val="22"/>
          <w:shd w:val="clear" w:color="auto" w:fill="FFFFFF"/>
          <w:lang w:val="en"/>
        </w:rPr>
        <w:t xml:space="preserve">the </w:t>
      </w:r>
      <w:r>
        <w:rPr>
          <w:rStyle w:val="normaltextrun"/>
          <w:color w:val="000000"/>
          <w:sz w:val="22"/>
          <w:szCs w:val="22"/>
          <w:shd w:val="clear" w:color="auto" w:fill="FFFFFF"/>
          <w:lang w:val="en"/>
        </w:rPr>
        <w:t xml:space="preserve">research study, </w:t>
      </w:r>
      <w:r w:rsidR="078766D6">
        <w:rPr>
          <w:rStyle w:val="normaltextrun"/>
          <w:color w:val="000000"/>
          <w:sz w:val="22"/>
          <w:szCs w:val="22"/>
          <w:shd w:val="clear" w:color="auto" w:fill="FFFFFF"/>
          <w:lang w:val="en"/>
        </w:rPr>
        <w:t>the plan going i</w:t>
      </w:r>
      <w:r w:rsidR="18947908">
        <w:rPr>
          <w:rStyle w:val="normaltextrun"/>
          <w:color w:val="000000"/>
          <w:sz w:val="22"/>
          <w:szCs w:val="22"/>
          <w:shd w:val="clear" w:color="auto" w:fill="FFFFFF"/>
          <w:lang w:val="en"/>
        </w:rPr>
        <w:t>s</w:t>
      </w:r>
      <w:r w:rsidR="078766D6">
        <w:rPr>
          <w:rStyle w:val="normaltextrun"/>
          <w:color w:val="000000"/>
          <w:sz w:val="22"/>
          <w:szCs w:val="22"/>
          <w:shd w:val="clear" w:color="auto" w:fill="FFFFFF"/>
          <w:lang w:val="en"/>
        </w:rPr>
        <w:t xml:space="preserve"> to seek out potential participants was all based on getting in contact with the school medical </w:t>
      </w:r>
      <w:r w:rsidR="5C219751">
        <w:rPr>
          <w:rStyle w:val="normaltextrun"/>
          <w:color w:val="000000"/>
          <w:sz w:val="22"/>
          <w:szCs w:val="22"/>
          <w:shd w:val="clear" w:color="auto" w:fill="FFFFFF"/>
          <w:lang w:val="en"/>
        </w:rPr>
        <w:t>physici</w:t>
      </w:r>
      <w:r w:rsidR="2CF90BC9">
        <w:rPr>
          <w:rStyle w:val="normaltextrun"/>
          <w:color w:val="000000"/>
          <w:sz w:val="22"/>
          <w:szCs w:val="22"/>
          <w:shd w:val="clear" w:color="auto" w:fill="FFFFFF"/>
          <w:lang w:val="en"/>
        </w:rPr>
        <w:t>an and the parents of the students that we may want to use for the study. The</w:t>
      </w:r>
      <w:r w:rsidR="5C310FD3">
        <w:rPr>
          <w:rStyle w:val="normaltextrun"/>
          <w:color w:val="000000"/>
          <w:sz w:val="22"/>
          <w:szCs w:val="22"/>
          <w:shd w:val="clear" w:color="auto" w:fill="FFFFFF"/>
          <w:lang w:val="en"/>
        </w:rPr>
        <w:t xml:space="preserve"> reason why</w:t>
      </w:r>
      <w:r w:rsidR="6BA477E2">
        <w:rPr>
          <w:rStyle w:val="normaltextrun"/>
          <w:color w:val="000000"/>
          <w:sz w:val="22"/>
          <w:szCs w:val="22"/>
          <w:shd w:val="clear" w:color="auto" w:fill="FFFFFF"/>
          <w:lang w:val="en"/>
        </w:rPr>
        <w:t xml:space="preserve"> th</w:t>
      </w:r>
      <w:r w:rsidR="5C310FD3">
        <w:rPr>
          <w:rStyle w:val="normaltextrun"/>
          <w:color w:val="000000"/>
          <w:sz w:val="22"/>
          <w:szCs w:val="22"/>
          <w:shd w:val="clear" w:color="auto" w:fill="FFFFFF"/>
          <w:lang w:val="en"/>
        </w:rPr>
        <w:t>e t</w:t>
      </w:r>
      <w:r w:rsidR="1DCECCEF">
        <w:rPr>
          <w:rStyle w:val="normaltextrun"/>
          <w:color w:val="000000"/>
          <w:sz w:val="22"/>
          <w:szCs w:val="22"/>
          <w:shd w:val="clear" w:color="auto" w:fill="FFFFFF"/>
          <w:lang w:val="en"/>
        </w:rPr>
        <w:t xml:space="preserve">eam </w:t>
      </w:r>
      <w:r w:rsidR="538BFF34">
        <w:rPr>
          <w:rStyle w:val="normaltextrun"/>
          <w:color w:val="000000"/>
          <w:sz w:val="22"/>
          <w:szCs w:val="22"/>
          <w:shd w:val="clear" w:color="auto" w:fill="FFFFFF"/>
          <w:lang w:val="en"/>
        </w:rPr>
        <w:t>want</w:t>
      </w:r>
      <w:r w:rsidR="40BA40FF">
        <w:rPr>
          <w:rStyle w:val="normaltextrun"/>
          <w:color w:val="000000"/>
          <w:sz w:val="22"/>
          <w:szCs w:val="22"/>
          <w:shd w:val="clear" w:color="auto" w:fill="FFFFFF"/>
          <w:lang w:val="en"/>
        </w:rPr>
        <w:t xml:space="preserve">s to </w:t>
      </w:r>
      <w:r w:rsidR="538BFF34">
        <w:rPr>
          <w:rStyle w:val="normaltextrun"/>
          <w:color w:val="000000"/>
          <w:sz w:val="22"/>
          <w:szCs w:val="22"/>
          <w:shd w:val="clear" w:color="auto" w:fill="FFFFFF"/>
          <w:lang w:val="en"/>
        </w:rPr>
        <w:t xml:space="preserve">talk with the medical nurses </w:t>
      </w:r>
      <w:r w:rsidR="12B214C6">
        <w:rPr>
          <w:rStyle w:val="normaltextrun"/>
          <w:color w:val="000000"/>
          <w:sz w:val="22"/>
          <w:szCs w:val="22"/>
          <w:shd w:val="clear" w:color="auto" w:fill="FFFFFF"/>
          <w:lang w:val="en"/>
        </w:rPr>
        <w:t>that</w:t>
      </w:r>
      <w:r w:rsidR="5C310FD3">
        <w:rPr>
          <w:rStyle w:val="normaltextrun"/>
          <w:color w:val="000000"/>
          <w:sz w:val="22"/>
          <w:szCs w:val="22"/>
          <w:shd w:val="clear" w:color="auto" w:fill="FFFFFF"/>
          <w:lang w:val="en"/>
        </w:rPr>
        <w:t xml:space="preserve"> </w:t>
      </w:r>
      <w:r w:rsidR="730FC981">
        <w:rPr>
          <w:rStyle w:val="normaltextrun"/>
          <w:color w:val="000000"/>
          <w:sz w:val="22"/>
          <w:szCs w:val="22"/>
          <w:shd w:val="clear" w:color="auto" w:fill="FFFFFF"/>
          <w:lang w:val="en"/>
        </w:rPr>
        <w:t>they're</w:t>
      </w:r>
      <w:r w:rsidR="5C310FD3">
        <w:rPr>
          <w:rStyle w:val="normaltextrun"/>
          <w:color w:val="000000"/>
          <w:sz w:val="22"/>
          <w:szCs w:val="22"/>
          <w:shd w:val="clear" w:color="auto" w:fill="FFFFFF"/>
          <w:lang w:val="en"/>
        </w:rPr>
        <w:t xml:space="preserve"> going to be the ones who can inform us of all the </w:t>
      </w:r>
      <w:r w:rsidR="415D9E8A">
        <w:rPr>
          <w:rStyle w:val="normaltextrun"/>
          <w:color w:val="000000"/>
          <w:sz w:val="22"/>
          <w:szCs w:val="22"/>
          <w:shd w:val="clear" w:color="auto" w:fill="FFFFFF"/>
          <w:lang w:val="en"/>
        </w:rPr>
        <w:t>students</w:t>
      </w:r>
      <w:r w:rsidR="5C310FD3">
        <w:rPr>
          <w:rStyle w:val="normaltextrun"/>
          <w:color w:val="000000"/>
          <w:sz w:val="22"/>
          <w:szCs w:val="22"/>
          <w:shd w:val="clear" w:color="auto" w:fill="FFFFFF"/>
          <w:lang w:val="en"/>
        </w:rPr>
        <w:t xml:space="preserve"> who they believe show signs of se</w:t>
      </w:r>
      <w:r w:rsidR="1A105118">
        <w:rPr>
          <w:rStyle w:val="normaltextrun"/>
          <w:color w:val="000000"/>
          <w:sz w:val="22"/>
          <w:szCs w:val="22"/>
          <w:shd w:val="clear" w:color="auto" w:fill="FFFFFF"/>
          <w:lang w:val="en"/>
        </w:rPr>
        <w:t xml:space="preserve">rious mental health issues and the ones who they feel don’t necessarily show serious concerns. From there, we can start breaking down who these </w:t>
      </w:r>
      <w:r w:rsidR="3B738686">
        <w:rPr>
          <w:rStyle w:val="normaltextrun"/>
          <w:color w:val="000000"/>
          <w:sz w:val="22"/>
          <w:szCs w:val="22"/>
          <w:shd w:val="clear" w:color="auto" w:fill="FFFFFF"/>
          <w:lang w:val="en"/>
        </w:rPr>
        <w:t>students</w:t>
      </w:r>
      <w:r w:rsidR="1A105118">
        <w:rPr>
          <w:rStyle w:val="normaltextrun"/>
          <w:color w:val="000000"/>
          <w:sz w:val="22"/>
          <w:szCs w:val="22"/>
          <w:shd w:val="clear" w:color="auto" w:fill="FFFFFF"/>
          <w:lang w:val="en"/>
        </w:rPr>
        <w:t xml:space="preserve"> are as a person, how they interact what others, and what is the r</w:t>
      </w:r>
      <w:r w:rsidR="7770F298">
        <w:rPr>
          <w:rStyle w:val="normaltextrun"/>
          <w:color w:val="000000"/>
          <w:sz w:val="22"/>
          <w:szCs w:val="22"/>
          <w:shd w:val="clear" w:color="auto" w:fill="FFFFFF"/>
          <w:lang w:val="en"/>
        </w:rPr>
        <w:t>easoning behind why they may be displaying mental issues. Once we narrow down the potential participants for the study, then the plan is to speak with the parents of the students involved</w:t>
      </w:r>
      <w:r w:rsidR="4850C614">
        <w:rPr>
          <w:rStyle w:val="normaltextrun"/>
          <w:color w:val="000000"/>
          <w:sz w:val="22"/>
          <w:szCs w:val="22"/>
          <w:shd w:val="clear" w:color="auto" w:fill="FFFFFF"/>
          <w:lang w:val="en"/>
        </w:rPr>
        <w:t xml:space="preserve"> and infor</w:t>
      </w:r>
      <w:r w:rsidR="410ABD28">
        <w:rPr>
          <w:rStyle w:val="normaltextrun"/>
          <w:color w:val="000000"/>
          <w:sz w:val="22"/>
          <w:szCs w:val="22"/>
          <w:shd w:val="clear" w:color="auto" w:fill="FFFFFF"/>
          <w:lang w:val="en"/>
        </w:rPr>
        <w:t>m them of the research study that will be conducted. During these sessions, both the parent and student will be given a breakdown of everything around which the research study will be centered, why the</w:t>
      </w:r>
      <w:r w:rsidR="15684A63">
        <w:rPr>
          <w:rStyle w:val="normaltextrun"/>
          <w:color w:val="000000"/>
          <w:sz w:val="22"/>
          <w:szCs w:val="22"/>
          <w:shd w:val="clear" w:color="auto" w:fill="FFFFFF"/>
          <w:lang w:val="en"/>
        </w:rPr>
        <w:t xml:space="preserve"> student is being considered to participate, and what the potential outcome of the study could do in the long term</w:t>
      </w:r>
      <w:r w:rsidR="7204875E">
        <w:rPr>
          <w:rStyle w:val="normaltextrun"/>
          <w:color w:val="000000"/>
          <w:sz w:val="22"/>
          <w:szCs w:val="22"/>
          <w:shd w:val="clear" w:color="auto" w:fill="FFFFFF"/>
          <w:lang w:val="en"/>
        </w:rPr>
        <w:t>. If the p</w:t>
      </w:r>
      <w:r w:rsidR="5483289C">
        <w:rPr>
          <w:rStyle w:val="normaltextrun"/>
          <w:color w:val="000000"/>
          <w:sz w:val="22"/>
          <w:szCs w:val="22"/>
          <w:shd w:val="clear" w:color="auto" w:fill="FFFFFF"/>
          <w:lang w:val="en"/>
        </w:rPr>
        <w:t>arents</w:t>
      </w:r>
      <w:r w:rsidR="7204875E">
        <w:rPr>
          <w:rStyle w:val="normaltextrun"/>
          <w:color w:val="000000"/>
          <w:sz w:val="22"/>
          <w:szCs w:val="22"/>
          <w:shd w:val="clear" w:color="auto" w:fill="FFFFFF"/>
          <w:lang w:val="en"/>
        </w:rPr>
        <w:t xml:space="preserve"> decide that they will allow their </w:t>
      </w:r>
      <w:r w:rsidR="2A42D62C">
        <w:rPr>
          <w:rStyle w:val="normaltextrun"/>
          <w:color w:val="000000"/>
          <w:sz w:val="22"/>
          <w:szCs w:val="22"/>
          <w:shd w:val="clear" w:color="auto" w:fill="FFFFFF"/>
          <w:lang w:val="en"/>
        </w:rPr>
        <w:t xml:space="preserve">child to participate in our research study, </w:t>
      </w:r>
      <w:r w:rsidR="37A16805">
        <w:rPr>
          <w:rStyle w:val="normaltextrun"/>
          <w:color w:val="000000"/>
          <w:sz w:val="22"/>
          <w:szCs w:val="22"/>
          <w:shd w:val="clear" w:color="auto" w:fill="FFFFFF"/>
          <w:lang w:val="en"/>
        </w:rPr>
        <w:t xml:space="preserve">we will provide them with </w:t>
      </w:r>
      <w:proofErr w:type="gramStart"/>
      <w:r w:rsidR="37A16805">
        <w:rPr>
          <w:rStyle w:val="normaltextrun"/>
          <w:color w:val="000000"/>
          <w:sz w:val="22"/>
          <w:szCs w:val="22"/>
          <w:shd w:val="clear" w:color="auto" w:fill="FFFFFF"/>
          <w:lang w:val="en"/>
        </w:rPr>
        <w:t xml:space="preserve">a </w:t>
      </w:r>
      <w:r w:rsidR="5C310FD3">
        <w:rPr>
          <w:rStyle w:val="normaltextrun"/>
          <w:color w:val="000000"/>
          <w:sz w:val="22"/>
          <w:szCs w:val="22"/>
          <w:shd w:val="clear" w:color="auto" w:fill="FFFFFF"/>
          <w:lang w:val="en"/>
        </w:rPr>
        <w:t xml:space="preserve"> parent</w:t>
      </w:r>
      <w:proofErr w:type="gramEnd"/>
      <w:r w:rsidR="5C310FD3">
        <w:rPr>
          <w:rStyle w:val="normaltextrun"/>
          <w:color w:val="000000"/>
          <w:sz w:val="22"/>
          <w:szCs w:val="22"/>
          <w:shd w:val="clear" w:color="auto" w:fill="FFFFFF"/>
          <w:lang w:val="en"/>
        </w:rPr>
        <w:t xml:space="preserve">-consent form </w:t>
      </w:r>
      <w:r w:rsidR="73373D35">
        <w:rPr>
          <w:rStyle w:val="normaltextrun"/>
          <w:color w:val="000000"/>
          <w:sz w:val="22"/>
          <w:szCs w:val="22"/>
          <w:shd w:val="clear" w:color="auto" w:fill="FFFFFF"/>
          <w:lang w:val="en"/>
        </w:rPr>
        <w:t xml:space="preserve">so they could sign it as written proof of them granting us permission to allow their underage teenager to be </w:t>
      </w:r>
      <w:r w:rsidR="4257C9B4">
        <w:rPr>
          <w:rStyle w:val="normaltextrun"/>
          <w:color w:val="000000"/>
          <w:sz w:val="22"/>
          <w:szCs w:val="22"/>
          <w:shd w:val="clear" w:color="auto" w:fill="FFFFFF"/>
          <w:lang w:val="en"/>
        </w:rPr>
        <w:t xml:space="preserve">in the </w:t>
      </w:r>
      <w:r w:rsidR="73373D35">
        <w:rPr>
          <w:rStyle w:val="normaltextrun"/>
          <w:color w:val="000000"/>
          <w:sz w:val="22"/>
          <w:szCs w:val="22"/>
          <w:shd w:val="clear" w:color="auto" w:fill="FFFFFF"/>
          <w:lang w:val="en"/>
        </w:rPr>
        <w:t xml:space="preserve">experiment. </w:t>
      </w:r>
    </w:p>
    <w:p w:rsidR="003E33F8" w:rsidP="00C11C4C" w:rsidRDefault="003E33F8" w14:paraId="2E1CB47D" w14:textId="1E44FD73">
      <w:pPr>
        <w:pStyle w:val="APALevel1"/>
        <w:jc w:val="left"/>
      </w:pPr>
      <w:bookmarkStart w:name="_Toc112782755" w:id="113"/>
      <w:r>
        <w:t>Summary</w:t>
      </w:r>
      <w:bookmarkEnd w:id="113"/>
    </w:p>
    <w:p w:rsidRPr="003E33F8" w:rsidR="003E33F8" w:rsidP="7D876E97" w:rsidRDefault="009B7701" w14:paraId="7EF6D7C7" w14:textId="49654DC1">
      <w:pPr>
        <w:pStyle w:val="BodyText"/>
      </w:pPr>
      <w:r w:rsidR="009B7701">
        <w:rPr/>
        <w:t xml:space="preserve">For </w:t>
      </w:r>
      <w:r w:rsidR="21AA3C4D">
        <w:rPr/>
        <w:t>the</w:t>
      </w:r>
      <w:r w:rsidR="009B7701">
        <w:rPr/>
        <w:t xml:space="preserve"> methodology, </w:t>
      </w:r>
      <w:r w:rsidR="3D094C30">
        <w:rPr/>
        <w:t>the plan going into conducting our research study will be carried out using two approaches</w:t>
      </w:r>
      <w:r w:rsidR="009B7701">
        <w:rPr/>
        <w:t xml:space="preserve">. </w:t>
      </w:r>
      <w:r w:rsidR="0D45A98C">
        <w:rPr/>
        <w:t>The first approach will be an observational study which will be centered around a medical doctor and research scientist being assigned to observe a specific student partici</w:t>
      </w:r>
      <w:r w:rsidR="7DE155ED">
        <w:rPr/>
        <w:t xml:space="preserve">pant over a three-week period. During this time, they will be </w:t>
      </w:r>
      <w:r w:rsidR="7DE155ED">
        <w:rPr/>
        <w:t>responsible for keeping a</w:t>
      </w:r>
      <w:r w:rsidR="44A1D33A">
        <w:rPr/>
        <w:t xml:space="preserve"> written report of any potential signs and concerns that they witness among the test subject. This will allow us to keep these d</w:t>
      </w:r>
      <w:r w:rsidR="74C489EC">
        <w:rPr/>
        <w:t xml:space="preserve">ata records in hand to be used later during the data analysis and conclusion session. As far as the second approach, the plan is to </w:t>
      </w:r>
      <w:r w:rsidR="5416FC85">
        <w:rPr/>
        <w:t>use a pre-test/</w:t>
      </w:r>
      <w:r w:rsidR="5416FC85">
        <w:rPr/>
        <w:t>post test</w:t>
      </w:r>
      <w:r w:rsidR="5416FC85">
        <w:rPr/>
        <w:t xml:space="preserve"> survey </w:t>
      </w:r>
      <w:r w:rsidR="4E349843">
        <w:rPr/>
        <w:t>that will contain questions about the participants mental well</w:t>
      </w:r>
      <w:r w:rsidR="12BBE1B7">
        <w:rPr/>
        <w:t>-</w:t>
      </w:r>
      <w:r w:rsidR="246A3EDB">
        <w:rPr/>
        <w:t>being and</w:t>
      </w:r>
      <w:r w:rsidR="4E349843">
        <w:rPr/>
        <w:t xml:space="preserve"> how they cope with dealing with their issues. </w:t>
      </w:r>
      <w:r w:rsidR="65C559A9">
        <w:rPr/>
        <w:t xml:space="preserve">The survey that will be </w:t>
      </w:r>
      <w:r w:rsidR="48336C25">
        <w:rPr/>
        <w:t>conducted</w:t>
      </w:r>
      <w:r w:rsidR="65C559A9">
        <w:rPr/>
        <w:t xml:space="preserve"> is coming from the Boston Project miniseries team. The research team are going to meet with the representatives from the Boston Project </w:t>
      </w:r>
      <w:r w:rsidR="3719CFE5">
        <w:rPr/>
        <w:t>miniseries and</w:t>
      </w:r>
      <w:r w:rsidR="65C559A9">
        <w:rPr/>
        <w:t xml:space="preserve"> d</w:t>
      </w:r>
      <w:r w:rsidR="4517CC42">
        <w:rPr/>
        <w:t xml:space="preserve">iscuss why we want to use their survey for our study, in hopes that they will allow us to use it for our data collection. </w:t>
      </w:r>
      <w:r w:rsidR="001C0779">
        <w:rPr/>
        <w:t xml:space="preserve"> </w:t>
      </w:r>
      <w:r w:rsidR="48C4E0D8">
        <w:rPr/>
        <w:t>The</w:t>
      </w:r>
      <w:r w:rsidR="001C0779">
        <w:rPr/>
        <w:t xml:space="preserve"> target age group for this research study </w:t>
      </w:r>
      <w:r w:rsidR="71C9896D">
        <w:rPr/>
        <w:t xml:space="preserve">is going to be teenagers </w:t>
      </w:r>
      <w:r w:rsidR="001C0779">
        <w:rPr/>
        <w:t xml:space="preserve">who </w:t>
      </w:r>
      <w:r w:rsidR="4843FAE7">
        <w:rPr/>
        <w:t>ar</w:t>
      </w:r>
      <w:r w:rsidR="001C0779">
        <w:rPr/>
        <w:t>e in the age range of 1</w:t>
      </w:r>
      <w:r w:rsidR="3A55C9CC">
        <w:rPr/>
        <w:t>3</w:t>
      </w:r>
      <w:r w:rsidR="001C0779">
        <w:rPr/>
        <w:t>-1</w:t>
      </w:r>
      <w:r w:rsidR="37DAA5EE">
        <w:rPr/>
        <w:t xml:space="preserve">8. </w:t>
      </w:r>
      <w:r w:rsidR="37DAA5EE">
        <w:rPr/>
        <w:t>In order to</w:t>
      </w:r>
      <w:r w:rsidR="37DAA5EE">
        <w:rPr/>
        <w:t xml:space="preserve"> </w:t>
      </w:r>
      <w:r w:rsidR="2B46CE47">
        <w:rPr/>
        <w:t>get them</w:t>
      </w:r>
      <w:r w:rsidR="37DAA5EE">
        <w:rPr/>
        <w:t xml:space="preserve"> to agree to participate, we will plan to meet with both the parents and students together to </w:t>
      </w:r>
      <w:r w:rsidR="31E00B9E">
        <w:rPr/>
        <w:t>inform them</w:t>
      </w:r>
      <w:r w:rsidR="37DAA5EE">
        <w:rPr/>
        <w:t xml:space="preserve"> of our plans for the research study. This will be very importan</w:t>
      </w:r>
      <w:r w:rsidR="06E8E019">
        <w:rPr/>
        <w:t>t in not only gaining their trust and cooperation, but it will help us legitimize and reach out to people who may be dealing with serious mental health issues as a way for them to discuss what they are going through, and potentiall</w:t>
      </w:r>
      <w:r w:rsidR="6058EE6F">
        <w:rPr/>
        <w:t xml:space="preserve">y seek the help needed to get better. If the </w:t>
      </w:r>
      <w:r w:rsidR="298CF155">
        <w:rPr/>
        <w:t>parents</w:t>
      </w:r>
      <w:r w:rsidR="6058EE6F">
        <w:rPr/>
        <w:t xml:space="preserve"> agree to let their teenager </w:t>
      </w:r>
      <w:r w:rsidR="4BF45BAE">
        <w:rPr/>
        <w:t>participate, parent</w:t>
      </w:r>
      <w:r w:rsidR="37DAA5EE">
        <w:rPr/>
        <w:t xml:space="preserve">-consent forms </w:t>
      </w:r>
      <w:r w:rsidR="6F5D2AA6">
        <w:rPr/>
        <w:t xml:space="preserve">will be sent out </w:t>
      </w:r>
      <w:r w:rsidR="37DAA5EE">
        <w:rPr/>
        <w:t xml:space="preserve">to all the parents so they </w:t>
      </w:r>
      <w:r w:rsidR="4DBEF73B">
        <w:rPr/>
        <w:t>can</w:t>
      </w:r>
      <w:r w:rsidR="37DAA5EE">
        <w:rPr/>
        <w:t xml:space="preserve"> sign their child up to be a part of the study. </w:t>
      </w:r>
    </w:p>
    <w:p w:rsidR="000B1C86" w:rsidP="00B74127" w:rsidRDefault="006E239E" w14:paraId="3D05B5E3" w14:textId="7EE69BAC">
      <w:pPr>
        <w:autoSpaceDE/>
        <w:autoSpaceDN/>
        <w:adjustRightInd/>
        <w:snapToGrid/>
      </w:pPr>
      <w:bookmarkStart w:name="Chapter_4" w:id="115"/>
      <w:bookmarkEnd w:id="115"/>
      <w:r>
        <w:br w:type="page"/>
      </w:r>
    </w:p>
    <w:p w:rsidRPr="00B74127" w:rsidR="00B14EF8" w:rsidP="00B74127" w:rsidRDefault="00AC5F55" w14:paraId="27B20190" w14:textId="4C081237">
      <w:pPr>
        <w:pStyle w:val="APALevel0"/>
        <w:rPr>
          <w:b/>
          <w:bCs/>
        </w:rPr>
      </w:pPr>
      <w:bookmarkStart w:name="_Toc112782756" w:id="116"/>
      <w:commentRangeStart w:id="117"/>
      <w:r w:rsidRPr="00B74127">
        <w:rPr>
          <w:b/>
          <w:bCs/>
        </w:rPr>
        <w:lastRenderedPageBreak/>
        <w:t>DISCUSSION AND CONCLUSIONS</w:t>
      </w:r>
      <w:bookmarkEnd w:id="116"/>
      <w:commentRangeEnd w:id="117"/>
      <w:r w:rsidR="001B7EAE">
        <w:rPr>
          <w:rStyle w:val="CommentReference"/>
        </w:rPr>
        <w:commentReference w:id="117"/>
      </w:r>
    </w:p>
    <w:p w:rsidR="005F3E5B" w:rsidP="00486417" w:rsidRDefault="00BD0EF7" w14:paraId="603ABB0D" w14:textId="620E2126">
      <w:pPr>
        <w:pStyle w:val="APALevel1"/>
        <w:jc w:val="left"/>
      </w:pPr>
      <w:bookmarkStart w:name="_Toc112782757" w:id="118"/>
      <w:r>
        <w:t>Discussion</w:t>
      </w:r>
      <w:bookmarkEnd w:id="118"/>
      <w:r w:rsidR="0053555C">
        <w:t>/Conclusion</w:t>
      </w:r>
    </w:p>
    <w:p w:rsidR="0053555C" w:rsidP="5F410C70" w:rsidRDefault="0053555C" w14:paraId="600DEDA2" w14:textId="5D7E8E4B">
      <w:pPr>
        <w:pStyle w:val="paragraph"/>
        <w:spacing w:before="0" w:beforeAutospacing="0" w:after="0" w:afterAutospacing="0" w:line="480" w:lineRule="auto"/>
        <w:textAlignment w:val="baseline"/>
        <w:rPr>
          <w:rFonts w:ascii="Segoe UI" w:hAnsi="Segoe UI" w:cs="Segoe UI"/>
          <w:sz w:val="18"/>
          <w:szCs w:val="18"/>
        </w:rPr>
      </w:pPr>
      <w:r w:rsidRPr="5F410C70">
        <w:rPr>
          <w:rStyle w:val="normaltextrun"/>
          <w:sz w:val="22"/>
          <w:szCs w:val="22"/>
          <w:lang w:val="en"/>
        </w:rPr>
        <w:t xml:space="preserve">In the end of the study, we were able to determine that technology usage amongst young adolescents is extremely high. The survey that we conducted showed us that most students tested out that they relied on technology for social communication and entertainment the most out of all the 5 categories that was given. We understood why the use of social media and facetime has become so important today. These platforms allow us to engage with various people over long distances and it’s a great way to still engage in face-to-face verbal communication, even though we aren’t in each other’s physical presence. However, the lack of physical communication has shown to have a negative impact on how young people engage in an interview setting. Most interviews today are conducted in a physical setting, but with the lack of in person social interaction, the individuals who go in for the interview usually don’t be successful. In addition, we were able to discover that the main source of entertainment amongst the age group was video games and streaming apps. These are probably not seen as a huge surprise, because most of our favorite tv shows and movies are all shown on apps such as Netflix, HBO Max, Hulu, Paramount Plus, and Disney + just to name a few. We determined that this wasn’t really a cause of concern, but it can become a cause of concern due to the lack of outside time. With the rise of video game consoles continuing to take over, potential limitations of physical activity such as playing sports outside, exercising, or enjoying nature will start to see a huge decline in the next few years. All in all, the use of technology in our lives will probably never see a decline for years to come. Everything that we do daily involves the use of a digital device in some shape or form. Whether it’s cooking, cleaning, communicating with friends, entertaining ourselves, or just laying down resting, we have so many devices at our disposal that help us accomplish those daily tasks. Technology dependence will probably always remain high because of this, but what we can do is </w:t>
      </w:r>
      <w:r w:rsidRPr="5F410C70">
        <w:rPr>
          <w:rStyle w:val="normaltextrun"/>
          <w:sz w:val="22"/>
          <w:szCs w:val="22"/>
          <w:lang w:val="en"/>
        </w:rPr>
        <w:lastRenderedPageBreak/>
        <w:t>devise ways in which we can balance out our usage time and focus on man-made philosophies that could still accomplish the same goal. For example, when it comes to entertaining ourselves and engaging in physical health, I suggest that we should investigate taking a walk around the neighborhood. Furthermore, parents could take their kids outside and teach them how to ride a bike, play a game such as Hopscotch or tag with their friends, or take them to the park to engage with other children on their age level. This would allow them to have some physical interactions with the same exact people that they would meet online while playing the game, and it would help them burn some necessary energy that would otherwise be kept inside if they would sit in the house all day. Furthermore, parents would be able to engage in physical activities which could help their mental and physical health to avoid going “crazy” and risk losing touch with reality while stuck inside the house. Finally, I think that we as young adults need to start putting a time limit on how much we scroll on social media and our cell phone messages daily. There should be no way in which we spend more time looking down at our phones, and less time trying to learn things that could benefit us in our daily life. I think that we should set a time of about 5 hours a day of screen time every day. This would include our cell phone usage, video game usage, or computer usage unless you got schoolwork to do. 5 hours of screen time just for pure entertainment/social interaction would be beneficial to our mental health, because we would allow our brains to not get burnt out so fast and our thought process would be much stronger. It would also benefit our physical well-being because we would be getting up and performing other tasks such as cooking, playing sports, or walking outside which would help our weight gain remain low. </w:t>
      </w:r>
      <w:r w:rsidRPr="5F410C70">
        <w:rPr>
          <w:rStyle w:val="eop"/>
          <w:sz w:val="22"/>
          <w:szCs w:val="22"/>
        </w:rPr>
        <w:t> </w:t>
      </w:r>
    </w:p>
    <w:p w:rsidR="0053555C" w:rsidP="0053555C" w:rsidRDefault="0053555C" w14:paraId="116247EE" w14:textId="7777777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rsidR="0053555C" w:rsidP="0053555C" w:rsidRDefault="0053555C" w14:paraId="026E3468" w14:textId="7777777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rsidR="0053555C" w:rsidP="0053555C" w:rsidRDefault="0053555C" w14:paraId="58DD1D12" w14:textId="7777777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rsidR="0053555C" w:rsidP="0053555C" w:rsidRDefault="0053555C" w14:paraId="35B12A96" w14:textId="7777777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rsidRPr="0053555C" w:rsidR="0053555C" w:rsidDel="002C2771" w:rsidP="0053555C" w:rsidRDefault="0053555C" w14:paraId="46AED71A" w14:textId="77777777">
      <w:pPr>
        <w:pStyle w:val="BodyText"/>
        <w:rPr>
          <w:del w:author="Jessica Myles" w:date="2023-02-21T16:22:00Z" w:id="119"/>
        </w:rPr>
      </w:pPr>
    </w:p>
    <w:p w:rsidR="0053555C" w:rsidP="002C2771" w:rsidRDefault="0053555C" w14:paraId="4F8951A6" w14:textId="77777777">
      <w:pPr>
        <w:pStyle w:val="BodyText"/>
        <w:ind w:firstLine="0"/>
        <w:rPr>
          <w:b/>
          <w:bCs/>
        </w:rPr>
        <w:pPrChange w:author="Jessica Myles" w:date="2023-02-21T16:22:00Z" w:id="120">
          <w:pPr>
            <w:pStyle w:val="BodyText"/>
          </w:pPr>
        </w:pPrChange>
      </w:pPr>
      <w:bookmarkStart w:name="References" w:id="121"/>
      <w:bookmarkEnd w:id="121"/>
    </w:p>
    <w:p w:rsidRPr="0053555C" w:rsidR="00B14EF8" w:rsidP="5F410C70" w:rsidRDefault="00687E0E" w14:paraId="0B2457AC" w14:textId="143BA72E">
      <w:pPr>
        <w:pStyle w:val="BodyText"/>
        <w:ind w:firstLine="0"/>
        <w:jc w:val="center"/>
      </w:pPr>
      <w:r w:rsidRPr="5F410C70">
        <w:rPr>
          <w:b/>
          <w:bCs/>
        </w:rPr>
        <w:br w:type="page"/>
      </w:r>
      <w:bookmarkStart w:name="_Toc112782760" w:id="122"/>
      <w:commentRangeStart w:id="123"/>
      <w:r w:rsidRPr="5F410C70" w:rsidR="000B1927">
        <w:rPr>
          <w:b/>
          <w:bCs/>
        </w:rPr>
        <w:lastRenderedPageBreak/>
        <w:t>REFERENCES</w:t>
      </w:r>
      <w:bookmarkEnd w:id="122"/>
      <w:commentRangeEnd w:id="123"/>
      <w:r>
        <w:rPr>
          <w:rStyle w:val="CommentReference"/>
        </w:rPr>
        <w:commentReference w:id="123"/>
      </w:r>
    </w:p>
    <w:p w:rsidR="009B7701" w:rsidP="263C9694" w:rsidRDefault="009B7701" w14:paraId="6FA94FF4" w14:textId="77777777">
      <w:pPr>
        <w:pStyle w:val="paragraph"/>
        <w:spacing w:before="0" w:beforeAutospacing="off" w:after="0" w:afterAutospacing="off" w:line="480" w:lineRule="auto"/>
        <w:ind w:firstLine="720"/>
        <w:textAlignment w:val="baseline"/>
      </w:pPr>
      <w:r w:rsidRPr="263C9694" w:rsidR="009B7701">
        <w:rPr>
          <w:rStyle w:val="normaltextrun"/>
          <w:lang w:val="en"/>
        </w:rPr>
        <w:t>Bicen</w:t>
      </w:r>
      <w:r w:rsidRPr="263C9694" w:rsidR="009B7701">
        <w:rPr>
          <w:rStyle w:val="normaltextrun"/>
          <w:lang w:val="en"/>
        </w:rPr>
        <w:t xml:space="preserve">, </w:t>
      </w:r>
      <w:r w:rsidRPr="263C9694" w:rsidR="009B7701">
        <w:rPr>
          <w:rStyle w:val="normaltextrun"/>
          <w:lang w:val="en"/>
        </w:rPr>
        <w:t>Huseyin</w:t>
      </w:r>
      <w:r w:rsidRPr="263C9694" w:rsidR="009B7701">
        <w:rPr>
          <w:rStyle w:val="normaltextrun"/>
          <w:lang w:val="en"/>
        </w:rPr>
        <w:t xml:space="preserve"> &amp; </w:t>
      </w:r>
      <w:proofErr w:type="spellStart"/>
      <w:r w:rsidRPr="263C9694" w:rsidR="009B7701">
        <w:rPr>
          <w:rStyle w:val="normaltextrun"/>
          <w:lang w:val="en"/>
        </w:rPr>
        <w:t>Arnavut</w:t>
      </w:r>
      <w:proofErr w:type="spellEnd"/>
      <w:r w:rsidRPr="263C9694" w:rsidR="009B7701">
        <w:rPr>
          <w:rStyle w:val="normaltextrun"/>
          <w:lang w:val="en"/>
        </w:rPr>
        <w:t xml:space="preserve">, Ahmet. (2017). Examination of the studies on technology addiction published between 2008-2016. PONTE International Scientific </w:t>
      </w:r>
      <w:r w:rsidRPr="263C9694" w:rsidR="009B7701">
        <w:rPr>
          <w:rStyle w:val="normaltextrun"/>
          <w:lang w:val="en"/>
        </w:rPr>
        <w:t>Researches</w:t>
      </w:r>
      <w:r w:rsidRPr="263C9694" w:rsidR="009B7701">
        <w:rPr>
          <w:rStyle w:val="normaltextrun"/>
          <w:lang w:val="en"/>
        </w:rPr>
        <w:t xml:space="preserve"> Journal. 73. 148-158. 10.21506/j.ponte.2017.5.41. </w:t>
      </w:r>
      <w:r w:rsidRPr="263C9694" w:rsidR="009B7701">
        <w:rPr>
          <w:rStyle w:val="eop"/>
        </w:rPr>
        <w:t> </w:t>
      </w:r>
    </w:p>
    <w:p w:rsidR="009B7701" w:rsidP="263C9694" w:rsidRDefault="009B7701" w14:paraId="43878D53" w14:textId="77777777">
      <w:pPr>
        <w:pStyle w:val="paragraph"/>
        <w:spacing w:before="0" w:beforeAutospacing="off" w:after="0" w:afterAutospacing="off" w:line="480" w:lineRule="auto"/>
        <w:textAlignment w:val="baseline"/>
        <w:rPr>
          <w:rStyle w:val="normaltextrun"/>
          <w:lang w:val="en"/>
        </w:rPr>
      </w:pPr>
    </w:p>
    <w:p w:rsidR="009B7701" w:rsidP="263C9694" w:rsidRDefault="009B7701" w14:paraId="4D6D39F4" w14:textId="6C99C898">
      <w:pPr>
        <w:pStyle w:val="paragraph"/>
        <w:spacing w:before="0" w:beforeAutospacing="off" w:after="0" w:afterAutospacing="off" w:line="480" w:lineRule="auto"/>
        <w:textAlignment w:val="baseline"/>
        <w:rPr>
          <w:rStyle w:val="eop"/>
        </w:rPr>
      </w:pPr>
      <w:r w:rsidRPr="263C9694" w:rsidR="009B7701">
        <w:rPr>
          <w:rStyle w:val="normaltextrun"/>
          <w:lang w:val="en"/>
        </w:rPr>
        <w:t xml:space="preserve">BM, B., </w:t>
      </w:r>
      <w:proofErr w:type="spellStart"/>
      <w:r w:rsidRPr="263C9694" w:rsidR="009B7701">
        <w:rPr>
          <w:rStyle w:val="normaltextrun"/>
          <w:lang w:val="en"/>
        </w:rPr>
        <w:t>Adjudera</w:t>
      </w:r>
      <w:proofErr w:type="spellEnd"/>
      <w:r w:rsidRPr="263C9694" w:rsidR="009B7701">
        <w:rPr>
          <w:rStyle w:val="normaltextrun"/>
          <w:lang w:val="en"/>
        </w:rPr>
        <w:t xml:space="preserve">, A. G., Trinidad Jr., R., </w:t>
      </w:r>
      <w:proofErr w:type="spellStart"/>
      <w:r w:rsidRPr="263C9694" w:rsidR="009B7701">
        <w:rPr>
          <w:rStyle w:val="normaltextrun"/>
          <w:lang w:val="en"/>
        </w:rPr>
        <w:t>Pasible</w:t>
      </w:r>
      <w:proofErr w:type="spellEnd"/>
      <w:r w:rsidRPr="263C9694" w:rsidR="009B7701">
        <w:rPr>
          <w:rStyle w:val="normaltextrun"/>
          <w:lang w:val="en"/>
        </w:rPr>
        <w:t xml:space="preserve">, J. M., </w:t>
      </w:r>
      <w:r w:rsidRPr="263C9694" w:rsidR="009B7701">
        <w:rPr>
          <w:rStyle w:val="normaltextrun"/>
          <w:lang w:val="en"/>
        </w:rPr>
        <w:t>Padios</w:t>
      </w:r>
      <w:r w:rsidRPr="263C9694" w:rsidR="009B7701">
        <w:rPr>
          <w:rStyle w:val="normaltextrun"/>
          <w:lang w:val="en"/>
        </w:rPr>
        <w:t xml:space="preserve">, E. D., &amp; </w:t>
      </w:r>
      <w:proofErr w:type="spellStart"/>
      <w:r w:rsidRPr="263C9694" w:rsidR="009B7701">
        <w:rPr>
          <w:rStyle w:val="normaltextrun"/>
          <w:lang w:val="en"/>
        </w:rPr>
        <w:t>Aboyot</w:t>
      </w:r>
      <w:proofErr w:type="spellEnd"/>
      <w:r w:rsidRPr="263C9694" w:rsidR="009B7701">
        <w:rPr>
          <w:rStyle w:val="normaltextrun"/>
          <w:lang w:val="en"/>
        </w:rPr>
        <w:t xml:space="preserve">, B. M. (2018, March 19). </w:t>
      </w:r>
      <w:r w:rsidRPr="263C9694" w:rsidR="009B7701">
        <w:rPr>
          <w:rStyle w:val="normaltextrun"/>
          <w:i w:val="1"/>
          <w:iCs w:val="1"/>
          <w:lang w:val="en"/>
        </w:rPr>
        <w:t>Social Impact of Technology Addiction a research proposal</w:t>
      </w:r>
      <w:r w:rsidRPr="263C9694" w:rsidR="009B7701">
        <w:rPr>
          <w:rStyle w:val="normaltextrun"/>
          <w:lang w:val="en"/>
        </w:rPr>
        <w:t xml:space="preserve">. Academia.edu. Retrieved November 7, 2022, from </w:t>
      </w:r>
      <w:r>
        <w:fldChar w:fldCharType="begin"/>
      </w:r>
      <w:r>
        <w:instrText xml:space="preserve">HYPERLINK "https://www.academia.edu/36197929/Social_Impact_of_Technology_Addiction_A_Research_Proposa" \h</w:instrText>
      </w:r>
      <w:r>
        <w:fldChar w:fldCharType="separate"/>
      </w:r>
      <w:r w:rsidRPr="263C9694" w:rsidR="009B7701">
        <w:rPr>
          <w:rStyle w:val="normaltextrun"/>
          <w:color w:val="1155CC"/>
          <w:u w:val="single"/>
          <w:lang w:val="en"/>
        </w:rPr>
        <w:t>https://www.academia.edu/36197929/Social_Impact_of_Technology_Addiction_A_Research_Proposa</w:t>
      </w:r>
      <w:r w:rsidRPr="263C9694">
        <w:rPr>
          <w:rStyle w:val="normaltextrun"/>
          <w:color w:val="1155CC"/>
          <w:u w:val="single"/>
          <w:lang w:val="en"/>
        </w:rPr>
        <w:fldChar w:fldCharType="end"/>
      </w:r>
      <w:r w:rsidRPr="263C9694" w:rsidR="009B7701">
        <w:rPr>
          <w:rStyle w:val="eop"/>
        </w:rPr>
        <w:t> </w:t>
      </w:r>
    </w:p>
    <w:p w:rsidR="009B7701" w:rsidP="263C9694" w:rsidRDefault="009B7701" w14:paraId="002C5709" w14:textId="4013A426">
      <w:pPr>
        <w:pStyle w:val="paragraph"/>
        <w:spacing w:before="0" w:beforeAutospacing="off" w:after="0" w:afterAutospacing="off" w:line="480" w:lineRule="auto"/>
        <w:textAlignment w:val="baseline"/>
        <w:rPr>
          <w:rStyle w:val="eop"/>
        </w:rPr>
      </w:pPr>
    </w:p>
    <w:p w:rsidR="001C0779" w:rsidP="263C9694" w:rsidRDefault="001C0779" w14:paraId="0B7BC342" w14:textId="77777777">
      <w:pPr>
        <w:pStyle w:val="paragraph"/>
        <w:spacing w:before="0" w:beforeAutospacing="off" w:after="0" w:afterAutospacing="off" w:line="480" w:lineRule="auto"/>
        <w:ind w:firstLine="720"/>
        <w:textAlignment w:val="baseline"/>
      </w:pPr>
      <w:r w:rsidRPr="263C9694" w:rsidR="001C0779">
        <w:rPr>
          <w:rStyle w:val="normaltextrun"/>
          <w:u w:val="single"/>
          <w:lang w:val="en"/>
        </w:rPr>
        <w:t xml:space="preserve">BM, B. (2018, March 19). </w:t>
      </w:r>
      <w:r w:rsidRPr="263C9694" w:rsidR="001C0779">
        <w:rPr>
          <w:rStyle w:val="normaltextrun"/>
          <w:i w:val="1"/>
          <w:iCs w:val="1"/>
          <w:u w:val="single"/>
          <w:lang w:val="en"/>
        </w:rPr>
        <w:t>Social Impact of Technology Addiction a research proposal</w:t>
      </w:r>
      <w:r w:rsidRPr="263C9694" w:rsidR="001C0779">
        <w:rPr>
          <w:rStyle w:val="normaltextrun"/>
          <w:u w:val="single"/>
          <w:lang w:val="en"/>
        </w:rPr>
        <w:t xml:space="preserve">. Academia.edu. Retrieved December 1, 2022, from </w:t>
      </w:r>
      <w:r>
        <w:fldChar w:fldCharType="begin"/>
      </w:r>
      <w:r>
        <w:instrText xml:space="preserve">HYPERLINK "https://www.academia.edu/36197929/Social_Impact_of_Technology_Addiction_A_Research_Proposa" \h</w:instrText>
      </w:r>
      <w:r>
        <w:fldChar w:fldCharType="separate"/>
      </w:r>
      <w:r w:rsidRPr="263C9694" w:rsidR="001C0779">
        <w:rPr>
          <w:rStyle w:val="normaltextrun"/>
          <w:color w:val="1155CC"/>
          <w:u w:val="single"/>
          <w:lang w:val="en"/>
        </w:rPr>
        <w:t>https://www.academia.edu/36197929/Social_Impact_of_Technology_Addiction_A_Research_Proposa</w:t>
      </w:r>
      <w:r w:rsidRPr="263C9694">
        <w:rPr>
          <w:rStyle w:val="normaltextrun"/>
          <w:color w:val="1155CC"/>
          <w:u w:val="single"/>
          <w:lang w:val="en"/>
        </w:rPr>
        <w:fldChar w:fldCharType="end"/>
      </w:r>
      <w:r w:rsidRPr="263C9694" w:rsidR="001C0779">
        <w:rPr>
          <w:rStyle w:val="eop"/>
        </w:rPr>
        <w:t> </w:t>
      </w:r>
    </w:p>
    <w:p w:rsidR="5F410C70" w:rsidP="263C9694" w:rsidRDefault="5F410C70" w14:paraId="049578D9" w14:textId="03C3EF68">
      <w:pPr>
        <w:pStyle w:val="paragraph"/>
        <w:spacing w:before="0" w:beforeAutospacing="off" w:after="0" w:afterAutospacing="off" w:line="480" w:lineRule="auto"/>
        <w:rPr>
          <w:rStyle w:val="normaltextrun"/>
          <w:i w:val="1"/>
          <w:iCs w:val="1"/>
          <w:u w:val="single"/>
          <w:lang w:val="en"/>
        </w:rPr>
      </w:pPr>
    </w:p>
    <w:p w:rsidR="001C0779" w:rsidP="263C9694" w:rsidRDefault="001C0779" w14:paraId="25FE6EAE" w14:textId="70F975A1">
      <w:pPr>
        <w:pStyle w:val="paragraph"/>
        <w:spacing w:before="0" w:beforeAutospacing="off" w:after="0" w:afterAutospacing="off" w:line="480" w:lineRule="auto"/>
        <w:ind w:firstLine="720"/>
        <w:textAlignment w:val="baseline"/>
      </w:pPr>
      <w:r w:rsidRPr="263C9694" w:rsidR="001C0779">
        <w:rPr>
          <w:rStyle w:val="normaltextrun"/>
          <w:i w:val="1"/>
          <w:iCs w:val="1"/>
          <w:u w:val="single"/>
          <w:lang w:val="en"/>
        </w:rPr>
        <w:t>Chapter Three Research Methodology 3.0 introduction</w:t>
      </w:r>
      <w:r w:rsidRPr="263C9694" w:rsidR="001C0779">
        <w:rPr>
          <w:rStyle w:val="normaltextrun"/>
          <w:u w:val="single"/>
          <w:lang w:val="en"/>
        </w:rPr>
        <w:t xml:space="preserve">. (n.d.). Retrieved December 1, 2022, from </w:t>
      </w:r>
      <w:r>
        <w:fldChar w:fldCharType="begin"/>
      </w:r>
      <w:r>
        <w:instrText xml:space="preserve">HYPERLINK "https://www.researchgate.net/publication/339042700_CHAPTER_THREE_RESEARCH_METHODOLOGY_30_Introduction " \h</w:instrText>
      </w:r>
      <w:r>
        <w:fldChar w:fldCharType="separate"/>
      </w:r>
      <w:r w:rsidRPr="263C9694" w:rsidR="001C0779">
        <w:rPr>
          <w:rStyle w:val="Hyperlink"/>
          <w:lang w:val="en"/>
        </w:rPr>
        <w:t>https://www.researchgate.net/publication/339042700_CHAPTER_THREE_RESEARCH_METHODOLOGY_30_Introduction</w:t>
      </w:r>
      <w:r w:rsidRPr="263C9694" w:rsidR="001C0779">
        <w:rPr>
          <w:rStyle w:val="Hyperlink"/>
        </w:rPr>
        <w:t> </w:t>
      </w:r>
      <w:r w:rsidRPr="263C9694">
        <w:rPr>
          <w:rStyle w:val="Hyperlink"/>
        </w:rPr>
        <w:fldChar w:fldCharType="end"/>
      </w:r>
    </w:p>
    <w:p w:rsidR="5F410C70" w:rsidP="263C9694" w:rsidRDefault="5F410C70" w14:paraId="0D70F114" w14:textId="3BAFA7CD">
      <w:pPr>
        <w:pStyle w:val="paragraph"/>
        <w:spacing w:before="0" w:beforeAutospacing="off" w:after="0" w:afterAutospacing="off" w:line="480" w:lineRule="auto"/>
        <w:rPr>
          <w:rStyle w:val="normaltextrun"/>
          <w:u w:val="single"/>
          <w:lang w:val="en"/>
        </w:rPr>
      </w:pPr>
    </w:p>
    <w:p w:rsidR="001C0779" w:rsidP="263C9694" w:rsidRDefault="001C0779" w14:paraId="2CE8C96D" w14:textId="7FA80281">
      <w:pPr>
        <w:pStyle w:val="paragraph"/>
        <w:spacing w:before="0" w:beforeAutospacing="off" w:after="0" w:afterAutospacing="off" w:line="480" w:lineRule="auto"/>
        <w:textAlignment w:val="baseline"/>
      </w:pPr>
      <w:r w:rsidRPr="263C9694" w:rsidR="001C0779">
        <w:rPr>
          <w:rStyle w:val="normaltextrun"/>
          <w:u w:val="single"/>
          <w:lang w:val="en"/>
        </w:rPr>
        <w:t xml:space="preserve"> Pandya, A., &amp; </w:t>
      </w:r>
      <w:r w:rsidRPr="263C9694" w:rsidR="001C0779">
        <w:rPr>
          <w:rStyle w:val="normaltextrun"/>
          <w:u w:val="single"/>
          <w:lang w:val="en"/>
        </w:rPr>
        <w:t>Lodha</w:t>
      </w:r>
      <w:r w:rsidRPr="263C9694" w:rsidR="001C0779">
        <w:rPr>
          <w:rStyle w:val="normaltextrun"/>
          <w:u w:val="single"/>
          <w:lang w:val="en"/>
        </w:rPr>
        <w:t xml:space="preserve">, P. (2021, July 7). </w:t>
      </w:r>
      <w:r w:rsidRPr="263C9694" w:rsidR="001C0779">
        <w:rPr>
          <w:rStyle w:val="normaltextrun"/>
          <w:i w:val="1"/>
          <w:iCs w:val="1"/>
          <w:u w:val="single"/>
          <w:lang w:val="en"/>
        </w:rPr>
        <w:t>Social connectedness, excessive screen time during COVID-19 and mental health: A review of current evidence</w:t>
      </w:r>
      <w:r w:rsidRPr="263C9694" w:rsidR="001C0779">
        <w:rPr>
          <w:rStyle w:val="normaltextrun"/>
          <w:u w:val="single"/>
          <w:lang w:val="en"/>
        </w:rPr>
        <w:t xml:space="preserve">. Frontiers. Retrieved December 1, 2022, from </w:t>
      </w:r>
      <w:r>
        <w:fldChar w:fldCharType="begin"/>
      </w:r>
      <w:r>
        <w:instrText xml:space="preserve">HYPERLINK "https://www.frontiersin.org/articles/10.3389/fhumd.2021.684137/full" \l "h3 " \h</w:instrText>
      </w:r>
      <w:r>
        <w:fldChar w:fldCharType="separate"/>
      </w:r>
      <w:r w:rsidRPr="263C9694" w:rsidR="001C0779">
        <w:rPr>
          <w:rStyle w:val="Hyperlink"/>
          <w:lang w:val="en"/>
        </w:rPr>
        <w:t>https://www.frontiersin.org/articles/10.3389/fhumd.2021.684137/full#h3</w:t>
      </w:r>
      <w:r w:rsidRPr="263C9694" w:rsidR="001C0779">
        <w:rPr>
          <w:rStyle w:val="Hyperlink"/>
        </w:rPr>
        <w:t> </w:t>
      </w:r>
      <w:r w:rsidRPr="263C9694">
        <w:rPr>
          <w:rStyle w:val="Hyperlink"/>
        </w:rPr>
        <w:fldChar w:fldCharType="end"/>
      </w:r>
    </w:p>
    <w:p w:rsidR="5F410C70" w:rsidP="263C9694" w:rsidRDefault="5F410C70" w14:paraId="7DA3D692" w14:textId="4CDCF820">
      <w:pPr>
        <w:pStyle w:val="paragraph"/>
        <w:spacing w:before="0" w:beforeAutospacing="off" w:after="0" w:afterAutospacing="off" w:line="480" w:lineRule="auto"/>
        <w:rPr>
          <w:rStyle w:val="normaltextrun"/>
          <w:u w:val="single"/>
          <w:lang w:val="en"/>
        </w:rPr>
      </w:pPr>
    </w:p>
    <w:p w:rsidR="001C0779" w:rsidP="263C9694" w:rsidRDefault="001C0779" w14:paraId="7984279F" w14:textId="02F5ADFE">
      <w:pPr>
        <w:pStyle w:val="paragraph"/>
        <w:spacing w:before="0" w:beforeAutospacing="off" w:after="0" w:afterAutospacing="off" w:line="480" w:lineRule="auto"/>
        <w:ind w:firstLine="720"/>
        <w:textAlignment w:val="baseline"/>
        <w:rPr>
          <w:rStyle w:val="eop"/>
        </w:rPr>
      </w:pPr>
      <w:r w:rsidRPr="263C9694" w:rsidR="001C0779">
        <w:rPr>
          <w:rStyle w:val="normaltextrun"/>
          <w:u w:val="single"/>
          <w:lang w:val="en"/>
        </w:rPr>
        <w:t> </w:t>
      </w:r>
      <w:r w:rsidRPr="263C9694" w:rsidR="001C0779">
        <w:rPr>
          <w:rStyle w:val="normaltextrun"/>
          <w:u w:val="single"/>
          <w:lang w:val="en"/>
        </w:rPr>
        <w:t>Potas</w:t>
      </w:r>
      <w:r w:rsidRPr="263C9694" w:rsidR="001C0779">
        <w:rPr>
          <w:rStyle w:val="normaltextrun"/>
          <w:u w:val="single"/>
          <w:lang w:val="en"/>
        </w:rPr>
        <w:t xml:space="preserve">, N., </w:t>
      </w:r>
      <w:proofErr w:type="spellStart"/>
      <w:r w:rsidRPr="263C9694" w:rsidR="001C0779">
        <w:rPr>
          <w:rStyle w:val="normaltextrun"/>
          <w:u w:val="single"/>
          <w:lang w:val="en"/>
        </w:rPr>
        <w:t>Açıkalın</w:t>
      </w:r>
      <w:proofErr w:type="spellEnd"/>
      <w:r w:rsidRPr="263C9694" w:rsidR="001C0779">
        <w:rPr>
          <w:rStyle w:val="normaltextrun"/>
          <w:u w:val="single"/>
          <w:lang w:val="en"/>
        </w:rPr>
        <w:t xml:space="preserve">, Ş. N., </w:t>
      </w:r>
      <w:r w:rsidRPr="263C9694" w:rsidR="001C0779">
        <w:rPr>
          <w:rStyle w:val="normaltextrun"/>
          <w:u w:val="single"/>
          <w:lang w:val="en"/>
        </w:rPr>
        <w:t>Erçetin</w:t>
      </w:r>
      <w:r w:rsidRPr="263C9694" w:rsidR="001C0779">
        <w:rPr>
          <w:rStyle w:val="normaltextrun"/>
          <w:u w:val="single"/>
          <w:lang w:val="en"/>
        </w:rPr>
        <w:t xml:space="preserve">, Ş. Ş., </w:t>
      </w:r>
      <w:proofErr w:type="spellStart"/>
      <w:r w:rsidRPr="263C9694" w:rsidR="001C0779">
        <w:rPr>
          <w:rStyle w:val="normaltextrun"/>
          <w:u w:val="single"/>
          <w:lang w:val="en"/>
        </w:rPr>
        <w:t>Koçtürk</w:t>
      </w:r>
      <w:proofErr w:type="spellEnd"/>
      <w:r w:rsidRPr="263C9694" w:rsidR="001C0779">
        <w:rPr>
          <w:rStyle w:val="normaltextrun"/>
          <w:u w:val="single"/>
          <w:lang w:val="en"/>
        </w:rPr>
        <w:t xml:space="preserve">, N., </w:t>
      </w:r>
      <w:proofErr w:type="spellStart"/>
      <w:r w:rsidRPr="263C9694" w:rsidR="001C0779">
        <w:rPr>
          <w:rStyle w:val="normaltextrun"/>
          <w:u w:val="single"/>
          <w:lang w:val="en"/>
        </w:rPr>
        <w:t>Neyişci</w:t>
      </w:r>
      <w:proofErr w:type="spellEnd"/>
      <w:r w:rsidRPr="263C9694" w:rsidR="001C0779">
        <w:rPr>
          <w:rStyle w:val="normaltextrun"/>
          <w:u w:val="single"/>
          <w:lang w:val="en"/>
        </w:rPr>
        <w:t xml:space="preserve">, N., </w:t>
      </w:r>
      <w:r w:rsidRPr="263C9694" w:rsidR="001C0779">
        <w:rPr>
          <w:rStyle w:val="normaltextrun"/>
          <w:u w:val="single"/>
          <w:lang w:val="en"/>
        </w:rPr>
        <w:t>Çevik</w:t>
      </w:r>
      <w:r w:rsidRPr="263C9694" w:rsidR="001C0779">
        <w:rPr>
          <w:rStyle w:val="normaltextrun"/>
          <w:u w:val="single"/>
          <w:lang w:val="en"/>
        </w:rPr>
        <w:t xml:space="preserve">, M. S., &amp; </w:t>
      </w:r>
      <w:r w:rsidRPr="263C9694" w:rsidR="001C0779">
        <w:rPr>
          <w:rStyle w:val="normaltextrun"/>
          <w:u w:val="single"/>
          <w:lang w:val="en"/>
        </w:rPr>
        <w:t>Görgülü</w:t>
      </w:r>
      <w:r w:rsidRPr="263C9694" w:rsidR="001C0779">
        <w:rPr>
          <w:rStyle w:val="normaltextrun"/>
          <w:u w:val="single"/>
          <w:lang w:val="en"/>
        </w:rPr>
        <w:t xml:space="preserve">, D. (2022). </w:t>
      </w:r>
      <w:r w:rsidRPr="263C9694" w:rsidR="001C0779">
        <w:rPr>
          <w:rStyle w:val="normaltextrun"/>
          <w:i w:val="1"/>
          <w:iCs w:val="1"/>
          <w:u w:val="single"/>
          <w:lang w:val="en"/>
        </w:rPr>
        <w:t>Technology addiction of adolescents in the covid-19 ERA: Mediating effect of attitude on awareness and behavior</w:t>
      </w:r>
      <w:r w:rsidRPr="263C9694" w:rsidR="001C0779">
        <w:rPr>
          <w:rStyle w:val="normaltextrun"/>
          <w:u w:val="single"/>
          <w:lang w:val="en"/>
        </w:rPr>
        <w:t xml:space="preserve">. Current psychology (New Brunswick, N.J.). Retrieved December 1, 2022, from </w:t>
      </w:r>
      <w:r>
        <w:fldChar w:fldCharType="begin"/>
      </w:r>
      <w:r>
        <w:instrText xml:space="preserve">HYPERLINK "https://www.ncbi.nlm.nih.gov/pmc/articles/PMC7881321/ " \h</w:instrText>
      </w:r>
      <w:r>
        <w:fldChar w:fldCharType="separate"/>
      </w:r>
      <w:r w:rsidRPr="263C9694" w:rsidR="001C0779">
        <w:rPr>
          <w:rStyle w:val="Hyperlink"/>
          <w:lang w:val="en"/>
        </w:rPr>
        <w:t>https://www.ncbi.nlm.nih.gov/pmc/articles/PMC7881321/</w:t>
      </w:r>
      <w:r w:rsidRPr="263C9694" w:rsidR="001C0779">
        <w:rPr>
          <w:rStyle w:val="Hyperlink"/>
        </w:rPr>
        <w:t> </w:t>
      </w:r>
      <w:r w:rsidRPr="263C9694">
        <w:rPr>
          <w:rStyle w:val="Hyperlink"/>
        </w:rPr>
        <w:fldChar w:fldCharType="end"/>
      </w:r>
    </w:p>
    <w:p w:rsidR="5F410C70" w:rsidP="263C9694" w:rsidRDefault="5F410C70" w14:paraId="53ECDD2A" w14:textId="52E30A95">
      <w:pPr>
        <w:pStyle w:val="paragraph"/>
        <w:spacing w:before="0" w:beforeAutospacing="off" w:after="0" w:afterAutospacing="off" w:line="480" w:lineRule="auto"/>
        <w:rPr>
          <w:rStyle w:val="normaltextrun"/>
          <w:lang w:val="en"/>
        </w:rPr>
      </w:pPr>
    </w:p>
    <w:p w:rsidR="001C0779" w:rsidP="263C9694" w:rsidRDefault="001C0779" w14:paraId="39491BC2" w14:textId="33E4785B">
      <w:pPr>
        <w:pStyle w:val="paragraph"/>
        <w:spacing w:before="0" w:beforeAutospacing="off" w:after="0" w:afterAutospacing="off" w:line="480" w:lineRule="auto"/>
        <w:ind w:firstLine="720"/>
        <w:textAlignment w:val="baseline"/>
        <w:pPrChange w:author="Jessica Myles" w:date="2023-02-21T16:22:00Z" w:id="136">
          <w:pPr>
            <w:pStyle w:val="paragraph"/>
            <w:spacing w:before="0" w:beforeAutospacing="off" w:after="0" w:afterAutospacing="off" w:line="480" w:lineRule="auto"/>
            <w:ind w:left="1440"/>
            <w:textAlignment w:val="baseline"/>
          </w:pPr>
        </w:pPrChange>
      </w:pPr>
      <w:r w:rsidRPr="263C9694" w:rsidR="001C0779">
        <w:rPr>
          <w:rStyle w:val="normaltextrun"/>
          <w:lang w:val="en"/>
        </w:rPr>
        <w:t xml:space="preserve">Hughes-Castleberry, K. (2022, February 21). </w:t>
      </w:r>
      <w:r w:rsidRPr="263C9694" w:rsidR="001C0779">
        <w:rPr>
          <w:rStyle w:val="normaltextrun"/>
          <w:i w:val="1"/>
          <w:iCs w:val="1"/>
          <w:lang w:val="en"/>
        </w:rPr>
        <w:t>An increase in technology dependence may be natural, says a tech expert</w:t>
      </w:r>
      <w:r w:rsidRPr="263C9694" w:rsidR="001C0779">
        <w:rPr>
          <w:rStyle w:val="normaltextrun"/>
          <w:lang w:val="en"/>
        </w:rPr>
        <w:t xml:space="preserve">. The Debrief. Retrieved December 7, 2022, from </w:t>
      </w:r>
      <w:r>
        <w:fldChar w:fldCharType="begin"/>
      </w:r>
      <w:r>
        <w:instrText xml:space="preserve">HYPERLINK "https://thedebrief.org/an-increase-in-technology-dependence-may-be-natural-says-a-tech-expert/ " \h</w:instrText>
      </w:r>
      <w:r>
        <w:fldChar w:fldCharType="separate"/>
      </w:r>
      <w:r w:rsidRPr="263C9694" w:rsidR="001C0779">
        <w:rPr>
          <w:rStyle w:val="Hyperlink"/>
          <w:lang w:val="en"/>
        </w:rPr>
        <w:t>https://thedebrief.org/an-increase-in-technology-dependence-may-be-natural-says-a-tech-expert/</w:t>
      </w:r>
      <w:r w:rsidRPr="263C9694" w:rsidR="001C0779">
        <w:rPr>
          <w:rStyle w:val="Hyperlink"/>
        </w:rPr>
        <w:t> </w:t>
      </w:r>
      <w:r w:rsidRPr="263C9694">
        <w:rPr>
          <w:rStyle w:val="Hyperlink"/>
        </w:rPr>
        <w:fldChar w:fldCharType="end"/>
      </w:r>
    </w:p>
    <w:p w:rsidR="001C0779" w:rsidP="002C2771" w:rsidRDefault="001C0779" w14:paraId="5AE9E8B5" w14:textId="717548C6">
      <w:pPr>
        <w:pStyle w:val="paragraph"/>
        <w:spacing w:before="0" w:beforeAutospacing="0" w:after="0" w:afterAutospacing="0" w:line="480" w:lineRule="auto"/>
        <w:textAlignment w:val="baseline"/>
        <w:rPr>
          <w:rStyle w:val="normaltextrun"/>
          <w:lang w:val="en"/>
        </w:rPr>
        <w:pPrChange w:author="Jessica Myles" w:date="2023-02-21T16:22:00Z" w:id="137">
          <w:pPr>
            <w:pStyle w:val="paragraph"/>
            <w:spacing w:before="0" w:beforeAutospacing="0" w:after="0" w:afterAutospacing="0" w:line="480" w:lineRule="auto"/>
            <w:ind w:left="1440"/>
            <w:textAlignment w:val="baseline"/>
          </w:pPr>
        </w:pPrChange>
      </w:pPr>
    </w:p>
    <w:p w:rsidR="001C0779" w:rsidP="263C9694" w:rsidRDefault="001C0779" w14:paraId="06D2BEDF" w14:textId="227CC7D2">
      <w:pPr>
        <w:pStyle w:val="paragraph"/>
        <w:spacing w:before="0" w:beforeAutospacing="off" w:after="0" w:afterAutospacing="off" w:line="480" w:lineRule="auto"/>
        <w:ind w:firstLine="720"/>
        <w:textAlignment w:val="baseline"/>
        <w:rPr>
          <w:rStyle w:val="eop"/>
        </w:rPr>
      </w:pPr>
      <w:r w:rsidRPr="263C9694" w:rsidR="001C0779">
        <w:rPr>
          <w:rStyle w:val="normaltextrun"/>
          <w:lang w:val="en"/>
        </w:rPr>
        <w:t>Wardynski</w:t>
      </w:r>
      <w:r w:rsidRPr="263C9694" w:rsidR="001C0779">
        <w:rPr>
          <w:rStyle w:val="normaltextrun"/>
          <w:lang w:val="en"/>
        </w:rPr>
        <w:t xml:space="preserve">, D. J. (2022, September 3). </w:t>
      </w:r>
      <w:r w:rsidRPr="263C9694" w:rsidR="001C0779">
        <w:rPr>
          <w:rStyle w:val="normaltextrun"/>
          <w:i w:val="1"/>
          <w:iCs w:val="1"/>
          <w:lang w:val="en"/>
        </w:rPr>
        <w:t>Positive effects of technology that has changed our lives</w:t>
      </w:r>
      <w:r w:rsidRPr="263C9694" w:rsidR="001C0779">
        <w:rPr>
          <w:rStyle w:val="normaltextrun"/>
          <w:lang w:val="en"/>
        </w:rPr>
        <w:t>. Custom Software Development and Consulting Services Denver.</w:t>
      </w:r>
      <w:r w:rsidRPr="263C9694" w:rsidR="00E3524D">
        <w:rPr>
          <w:rStyle w:val="normaltextrun"/>
          <w:lang w:val="en"/>
        </w:rPr>
        <w:t xml:space="preserve"> </w:t>
      </w:r>
      <w:r w:rsidRPr="263C9694" w:rsidR="001C0779">
        <w:rPr>
          <w:rStyle w:val="normaltextrun"/>
          <w:lang w:val="en"/>
        </w:rPr>
        <w:t xml:space="preserve">Retrieved December 9, 2022, from </w:t>
      </w:r>
      <w:r>
        <w:fldChar w:fldCharType="begin"/>
      </w:r>
      <w:r>
        <w:instrText xml:space="preserve">HYPERLINK "https://www.brainspire.com/blog/positive-effects-of-technology-making-everyday-life-better " \h</w:instrText>
      </w:r>
      <w:r>
        <w:fldChar w:fldCharType="separate"/>
      </w:r>
      <w:r w:rsidRPr="263C9694" w:rsidR="001C0779">
        <w:rPr>
          <w:rStyle w:val="Hyperlink"/>
          <w:lang w:val="en"/>
        </w:rPr>
        <w:t>https://www.brainspire.com/blog/positive-effects-of-technology-making-everyday-life-better</w:t>
      </w:r>
      <w:r w:rsidRPr="263C9694" w:rsidR="001C0779">
        <w:rPr>
          <w:rStyle w:val="Hyperlink"/>
        </w:rPr>
        <w:t> </w:t>
      </w:r>
      <w:r w:rsidRPr="263C9694">
        <w:rPr>
          <w:rStyle w:val="Hyperlink"/>
        </w:rPr>
        <w:fldChar w:fldCharType="end"/>
      </w:r>
    </w:p>
    <w:p w:rsidR="5F410C70" w:rsidP="5F410C70" w:rsidRDefault="5F410C70" w14:paraId="6AB576FB" w14:textId="2286D8C7">
      <w:pPr>
        <w:pStyle w:val="paragraph"/>
        <w:spacing w:before="0" w:beforeAutospacing="0" w:after="0" w:afterAutospacing="0" w:line="480" w:lineRule="auto"/>
        <w:ind w:left="720"/>
        <w:rPr>
          <w:rStyle w:val="normaltextrun"/>
          <w:color w:val="212121"/>
          <w:lang w:val="en"/>
        </w:rPr>
      </w:pPr>
    </w:p>
    <w:p w:rsidR="5F410C70" w:rsidP="263C9694" w:rsidRDefault="5F410C70" w14:paraId="520C7B38" w14:textId="21037535">
      <w:pPr>
        <w:pStyle w:val="paragraph"/>
        <w:spacing w:before="0" w:beforeAutospacing="off" w:after="0" w:afterAutospacing="off" w:line="480" w:lineRule="auto"/>
        <w:ind w:left="0"/>
        <w:rPr>
          <w:rStyle w:val="normaltextrun"/>
          <w:color w:val="212121"/>
          <w:lang w:val="en"/>
        </w:rPr>
      </w:pPr>
    </w:p>
    <w:p w:rsidR="00E3524D" w:rsidP="263C9694" w:rsidRDefault="00E3524D" w14:paraId="506FC6C9" w14:textId="7FADC6F2">
      <w:pPr>
        <w:pStyle w:val="paragraph"/>
        <w:spacing w:before="0" w:beforeAutospacing="off" w:after="0" w:afterAutospacing="off" w:line="480" w:lineRule="auto"/>
        <w:ind w:firstLine="720"/>
        <w:textAlignment w:val="baseline"/>
      </w:pPr>
      <w:r w:rsidRPr="5F410C70" w:rsidR="00E3524D">
        <w:rPr>
          <w:rStyle w:val="normaltextrun"/>
          <w:color w:val="212121"/>
          <w:shd w:val="clear" w:color="auto" w:fill="FFFFFF"/>
          <w:lang w:val="en"/>
        </w:rPr>
        <w:t xml:space="preserve">Pandya, A., &amp; </w:t>
      </w:r>
      <w:r w:rsidRPr="5F410C70" w:rsidR="00E3524D">
        <w:rPr>
          <w:rStyle w:val="normaltextrun"/>
          <w:color w:val="212121"/>
          <w:shd w:val="clear" w:color="auto" w:fill="FFFFFF"/>
          <w:lang w:val="en"/>
        </w:rPr>
        <w:t>Lodha</w:t>
      </w:r>
      <w:r w:rsidRPr="5F410C70" w:rsidR="00E3524D">
        <w:rPr>
          <w:rStyle w:val="normaltextrun"/>
          <w:color w:val="212121"/>
          <w:shd w:val="clear" w:color="auto" w:fill="FFFFFF"/>
          <w:lang w:val="en"/>
        </w:rPr>
        <w:t xml:space="preserve">, P. (1AD, January 1). </w:t>
      </w:r>
      <w:r w:rsidRPr="263C9694" w:rsidR="00E3524D">
        <w:rPr>
          <w:rStyle w:val="normaltextrun"/>
          <w:i w:val="1"/>
          <w:iCs w:val="1"/>
          <w:color w:val="212121"/>
          <w:shd w:val="clear" w:color="auto" w:fill="FFFFFF"/>
          <w:lang w:val="en"/>
        </w:rPr>
        <w:t>Social connectedness, excessive screen time during COVID-19 and mental health: A review of current evidence</w:t>
      </w:r>
      <w:r w:rsidRPr="5F410C70" w:rsidR="00E3524D">
        <w:rPr>
          <w:rStyle w:val="normaltextrun"/>
          <w:color w:val="212121"/>
          <w:shd w:val="clear" w:color="auto" w:fill="FFFFFF"/>
          <w:lang w:val="en"/>
        </w:rPr>
        <w:t xml:space="preserve">. Frontiers. Retrieved October 3, 2022, from </w:t>
      </w:r>
      <w:r w:rsidR="00000000">
        <w:fldChar w:fldCharType="begin"/>
      </w:r>
      <w:r w:rsidR="00000000">
        <w:instrText>HYPERLINK "https://www.frontiersin.org/articles/10.3389/fhumd.2021.684137 " \h</w:instrText>
      </w:r>
      <w:r w:rsidR="00000000">
        <w:fldChar w:fldCharType="separate"/>
      </w:r>
      <w:r w:rsidRPr="5F410C70" w:rsidR="00E3524D">
        <w:rPr>
          <w:rStyle w:val="Hyperlink"/>
          <w:lang w:val="en"/>
        </w:rPr>
        <w:t>https://www.frontiersin.org/articles/10.3389/fhumd.2021.684137</w:t>
      </w:r>
      <w:r w:rsidRPr="5F410C70" w:rsidR="00E3524D">
        <w:rPr>
          <w:rStyle w:val="Hyperlink"/>
        </w:rPr>
        <w:t> </w:t>
      </w:r>
      <w:r w:rsidR="00000000">
        <w:rPr>
          <w:rStyle w:val="Hyperlink"/>
        </w:rPr>
        <w:fldChar w:fldCharType="end"/>
      </w:r>
    </w:p>
    <w:p w:rsidR="5F410C70" w:rsidP="263C9694" w:rsidRDefault="5F410C70" w14:paraId="6179C2A7" w14:textId="4992599C">
      <w:pPr>
        <w:pStyle w:val="paragraph"/>
        <w:spacing w:before="0" w:beforeAutospacing="off" w:after="0" w:afterAutospacing="off" w:line="480" w:lineRule="auto"/>
        <w:rPr>
          <w:rStyle w:val="normaltextrun"/>
          <w:color w:val="333333"/>
          <w:lang w:val="en"/>
        </w:rPr>
      </w:pPr>
    </w:p>
    <w:p w:rsidR="00E3524D" w:rsidP="263C9694" w:rsidRDefault="00E3524D" w14:paraId="414B1A70" w14:textId="65A5135B">
      <w:pPr>
        <w:pStyle w:val="paragraph"/>
        <w:spacing w:before="0" w:beforeAutospacing="off" w:after="0" w:afterAutospacing="off" w:line="480" w:lineRule="auto"/>
        <w:ind w:firstLine="720"/>
        <w:textAlignment w:val="baseline"/>
      </w:pPr>
      <w:r w:rsidRPr="5F410C70" w:rsidR="00E3524D">
        <w:rPr>
          <w:rStyle w:val="normaltextrun"/>
          <w:color w:val="333333"/>
          <w:shd w:val="clear" w:color="auto" w:fill="FCFCFC"/>
          <w:lang w:val="en"/>
        </w:rPr>
        <w:t xml:space="preserve">Dwyer, D.S., </w:t>
      </w:r>
      <w:r w:rsidRPr="5F410C70" w:rsidR="00E3524D">
        <w:rPr>
          <w:rStyle w:val="normaltextrun"/>
          <w:color w:val="333333"/>
          <w:shd w:val="clear" w:color="auto" w:fill="FCFCFC"/>
          <w:lang w:val="en"/>
        </w:rPr>
        <w:t>Kreier</w:t>
      </w:r>
      <w:r w:rsidRPr="5F410C70" w:rsidR="00E3524D">
        <w:rPr>
          <w:rStyle w:val="normaltextrun"/>
          <w:color w:val="333333"/>
          <w:shd w:val="clear" w:color="auto" w:fill="FCFCFC"/>
          <w:lang w:val="en"/>
        </w:rPr>
        <w:t xml:space="preserve">, R. &amp; </w:t>
      </w:r>
      <w:r w:rsidRPr="5F410C70" w:rsidR="00E3524D">
        <w:rPr>
          <w:rStyle w:val="normaltextrun"/>
          <w:color w:val="333333"/>
          <w:shd w:val="clear" w:color="auto" w:fill="FCFCFC"/>
          <w:lang w:val="en"/>
        </w:rPr>
        <w:t>Sanmartin</w:t>
      </w:r>
      <w:r w:rsidRPr="5F410C70" w:rsidR="00E3524D">
        <w:rPr>
          <w:rStyle w:val="normaltextrun"/>
          <w:color w:val="333333"/>
          <w:shd w:val="clear" w:color="auto" w:fill="FCFCFC"/>
          <w:lang w:val="en"/>
        </w:rPr>
        <w:t xml:space="preserve">, M.X. Technology Use: Too Much of a Good </w:t>
      </w:r>
      <w:r w:rsidRPr="5F410C70" w:rsidR="00E3524D">
        <w:rPr>
          <w:rStyle w:val="normaltextrun"/>
          <w:color w:val="333333"/>
          <w:shd w:val="clear" w:color="auto" w:fill="FCFCFC"/>
          <w:lang w:val="en"/>
        </w:rPr>
        <w:t>Thing?.</w:t>
      </w:r>
      <w:r w:rsidRPr="5F410C70" w:rsidR="00E3524D">
        <w:rPr>
          <w:rStyle w:val="normaltextrun"/>
          <w:color w:val="333333"/>
          <w:shd w:val="clear" w:color="auto" w:fill="FCFCFC"/>
          <w:lang w:val="en"/>
        </w:rPr>
        <w:t xml:space="preserve"> </w:t>
      </w:r>
      <w:proofErr w:type="spellStart"/>
      <w:r w:rsidRPr="263C9694" w:rsidR="00E3524D">
        <w:rPr>
          <w:rStyle w:val="normaltextrun"/>
          <w:i w:val="1"/>
          <w:iCs w:val="1"/>
          <w:color w:val="333333"/>
          <w:shd w:val="clear" w:color="auto" w:fill="FCFCFC"/>
          <w:lang w:val="en"/>
        </w:rPr>
        <w:t>Atl</w:t>
      </w:r>
      <w:proofErr w:type="spellEnd"/>
      <w:r w:rsidRPr="263C9694" w:rsidR="00E3524D">
        <w:rPr>
          <w:rStyle w:val="normaltextrun"/>
          <w:i w:val="1"/>
          <w:iCs w:val="1"/>
          <w:color w:val="333333"/>
          <w:shd w:val="clear" w:color="auto" w:fill="FCFCFC"/>
          <w:lang w:val="en"/>
        </w:rPr>
        <w:t xml:space="preserve"> Econ J</w:t>
      </w:r>
      <w:r w:rsidRPr="5F410C70" w:rsidR="00E3524D">
        <w:rPr>
          <w:rStyle w:val="normaltextrun"/>
          <w:color w:val="333333"/>
          <w:shd w:val="clear" w:color="auto" w:fill="FCFCFC"/>
          <w:lang w:val="en"/>
        </w:rPr>
        <w:t xml:space="preserve"> 48, 475–489 (2020). </w:t>
      </w:r>
      <w:r w:rsidR="00000000">
        <w:fldChar w:fldCharType="begin"/>
      </w:r>
      <w:r w:rsidR="00000000">
        <w:instrText>HYPERLINK "https://doi.org/10.1007/s11293-020-09683-1 " \h</w:instrText>
      </w:r>
      <w:r w:rsidR="00000000">
        <w:fldChar w:fldCharType="separate"/>
      </w:r>
      <w:r w:rsidRPr="5F410C70" w:rsidR="00E3524D">
        <w:rPr>
          <w:rStyle w:val="Hyperlink"/>
          <w:lang w:val="en"/>
        </w:rPr>
        <w:t>https://doi.org/10.1007/s11293-020-09683-1</w:t>
      </w:r>
      <w:r w:rsidRPr="5F410C70" w:rsidR="00E3524D">
        <w:rPr>
          <w:rStyle w:val="Hyperlink"/>
        </w:rPr>
        <w:t> </w:t>
      </w:r>
      <w:r w:rsidR="00000000">
        <w:rPr>
          <w:rStyle w:val="Hyperlink"/>
        </w:rPr>
        <w:fldChar w:fldCharType="end"/>
      </w:r>
    </w:p>
    <w:p w:rsidR="5F410C70" w:rsidP="263C9694" w:rsidRDefault="5F410C70" w14:paraId="146B4A65" w14:textId="0D84AB3F">
      <w:pPr>
        <w:pStyle w:val="paragraph"/>
        <w:spacing w:before="0" w:beforeAutospacing="off" w:after="0" w:afterAutospacing="off" w:line="480" w:lineRule="auto"/>
        <w:rPr>
          <w:rStyle w:val="normaltextrun"/>
          <w:color w:val="333333"/>
          <w:lang w:val="en"/>
        </w:rPr>
      </w:pPr>
    </w:p>
    <w:p w:rsidR="00E3524D" w:rsidP="263C9694" w:rsidRDefault="00E3524D" w14:paraId="79422203" w14:textId="28A0AA6E">
      <w:pPr>
        <w:pStyle w:val="paragraph"/>
        <w:spacing w:before="0" w:beforeAutospacing="off" w:after="0" w:afterAutospacing="off" w:line="480" w:lineRule="auto"/>
        <w:ind w:firstLine="720"/>
        <w:textAlignment w:val="baseline"/>
      </w:pPr>
      <w:r w:rsidRPr="5F410C70" w:rsidR="00E3524D">
        <w:rPr>
          <w:rStyle w:val="normaltextrun"/>
          <w:color w:val="333333"/>
          <w:shd w:val="clear" w:color="auto" w:fill="FCFCFC"/>
          <w:lang w:val="en"/>
        </w:rPr>
        <w:t xml:space="preserve">Brenner, M., Alexander, D., Quirke, M.B. </w:t>
      </w:r>
      <w:r w:rsidRPr="263C9694" w:rsidR="00E3524D">
        <w:rPr>
          <w:rStyle w:val="normaltextrun"/>
          <w:i w:val="1"/>
          <w:iCs w:val="1"/>
          <w:color w:val="333333"/>
          <w:shd w:val="clear" w:color="auto" w:fill="FCFCFC"/>
          <w:lang w:val="en"/>
        </w:rPr>
        <w:t>et al.</w:t>
      </w:r>
      <w:r w:rsidRPr="5F410C70" w:rsidR="00E3524D">
        <w:rPr>
          <w:rStyle w:val="normaltextrun"/>
          <w:color w:val="333333"/>
          <w:shd w:val="clear" w:color="auto" w:fill="FCFCFC"/>
          <w:lang w:val="en"/>
        </w:rPr>
        <w:t xml:space="preserve"> A systematic concept analysis of ‘technology dependent’: challenging the terminology. </w:t>
      </w:r>
      <w:proofErr w:type="spellStart"/>
      <w:r w:rsidRPr="263C9694" w:rsidR="00E3524D">
        <w:rPr>
          <w:rStyle w:val="normaltextrun"/>
          <w:i w:val="1"/>
          <w:iCs w:val="1"/>
          <w:color w:val="333333"/>
          <w:shd w:val="clear" w:color="auto" w:fill="FCFCFC"/>
          <w:lang w:val="en"/>
        </w:rPr>
        <w:t>Eur</w:t>
      </w:r>
      <w:proofErr w:type="spellEnd"/>
      <w:r w:rsidRPr="263C9694" w:rsidR="00E3524D">
        <w:rPr>
          <w:rStyle w:val="normaltextrun"/>
          <w:i w:val="1"/>
          <w:iCs w:val="1"/>
          <w:color w:val="333333"/>
          <w:shd w:val="clear" w:color="auto" w:fill="FCFCFC"/>
          <w:lang w:val="en"/>
        </w:rPr>
        <w:t xml:space="preserve"> J </w:t>
      </w:r>
      <w:proofErr w:type="spellStart"/>
      <w:r w:rsidRPr="263C9694" w:rsidR="00E3524D">
        <w:rPr>
          <w:rStyle w:val="normaltextrun"/>
          <w:i w:val="1"/>
          <w:iCs w:val="1"/>
          <w:color w:val="333333"/>
          <w:shd w:val="clear" w:color="auto" w:fill="FCFCFC"/>
          <w:lang w:val="en"/>
        </w:rPr>
        <w:t>Pediatr</w:t>
      </w:r>
      <w:proofErr w:type="spellEnd"/>
      <w:r w:rsidRPr="5F410C70" w:rsidR="00E3524D">
        <w:rPr>
          <w:rStyle w:val="normaltextrun"/>
          <w:color w:val="333333"/>
          <w:shd w:val="clear" w:color="auto" w:fill="FCFCFC"/>
          <w:lang w:val="en"/>
        </w:rPr>
        <w:t xml:space="preserve"> 180, 1–12 (2021). </w:t>
      </w:r>
      <w:r w:rsidR="00000000">
        <w:fldChar w:fldCharType="begin"/>
      </w:r>
      <w:r w:rsidR="00000000">
        <w:instrText>HYPERLINK "https://doi.org/10.1007/s00431-020-03737-x " \h</w:instrText>
      </w:r>
      <w:r w:rsidR="00000000">
        <w:fldChar w:fldCharType="separate"/>
      </w:r>
      <w:r w:rsidRPr="5F410C70" w:rsidR="00E3524D">
        <w:rPr>
          <w:rStyle w:val="Hyperlink"/>
          <w:lang w:val="en"/>
        </w:rPr>
        <w:t>https://doi.org/10.1007/s00431-020-03737-x</w:t>
      </w:r>
      <w:r w:rsidRPr="5F410C70" w:rsidR="00E3524D">
        <w:rPr>
          <w:rStyle w:val="Hyperlink"/>
        </w:rPr>
        <w:t> </w:t>
      </w:r>
      <w:r w:rsidR="00000000">
        <w:rPr>
          <w:rStyle w:val="Hyperlink"/>
        </w:rPr>
        <w:fldChar w:fldCharType="end"/>
      </w:r>
    </w:p>
    <w:p w:rsidR="5F410C70" w:rsidP="263C9694" w:rsidRDefault="5F410C70" w14:paraId="07C1AEB1" w14:textId="76537A88">
      <w:pPr>
        <w:pStyle w:val="paragraph"/>
        <w:spacing w:before="0" w:beforeAutospacing="off" w:after="0" w:afterAutospacing="off" w:line="480" w:lineRule="auto"/>
        <w:rPr>
          <w:rStyle w:val="normaltextrun"/>
          <w:color w:val="333333"/>
          <w:lang w:val="en"/>
        </w:rPr>
      </w:pPr>
    </w:p>
    <w:p w:rsidR="00E3524D" w:rsidP="263C9694" w:rsidRDefault="00E3524D" w14:paraId="791FB96F" w14:textId="66CABDD5">
      <w:pPr>
        <w:pStyle w:val="paragraph"/>
        <w:spacing w:before="0" w:beforeAutospacing="off" w:after="0" w:afterAutospacing="off" w:line="480" w:lineRule="auto"/>
        <w:ind w:firstLine="555"/>
        <w:textAlignment w:val="baseline"/>
      </w:pPr>
      <w:r w:rsidRPr="5F410C70" w:rsidR="00E3524D">
        <w:rPr>
          <w:rStyle w:val="normaltextrun"/>
          <w:color w:val="333333"/>
          <w:shd w:val="clear" w:color="auto" w:fill="FCFCFC"/>
          <w:lang w:val="en"/>
        </w:rPr>
        <w:t xml:space="preserve">Ramírez, S., </w:t>
      </w:r>
      <w:r w:rsidRPr="5F410C70" w:rsidR="00E3524D">
        <w:rPr>
          <w:rStyle w:val="normaltextrun"/>
          <w:color w:val="333333"/>
          <w:shd w:val="clear" w:color="auto" w:fill="FCFCFC"/>
          <w:lang w:val="en"/>
        </w:rPr>
        <w:t>Gana</w:t>
      </w:r>
      <w:r w:rsidRPr="5F410C70" w:rsidR="00E3524D">
        <w:rPr>
          <w:rStyle w:val="normaltextrun"/>
          <w:color w:val="333333"/>
          <w:shd w:val="clear" w:color="auto" w:fill="FCFCFC"/>
          <w:lang w:val="en"/>
        </w:rPr>
        <w:t xml:space="preserve">, S., </w:t>
      </w:r>
      <w:r w:rsidRPr="5F410C70" w:rsidR="00E3524D">
        <w:rPr>
          <w:rStyle w:val="normaltextrun"/>
          <w:color w:val="333333"/>
          <w:shd w:val="clear" w:color="auto" w:fill="FCFCFC"/>
          <w:lang w:val="en"/>
        </w:rPr>
        <w:t>Garcés</w:t>
      </w:r>
      <w:r w:rsidRPr="5F410C70" w:rsidR="00E3524D">
        <w:rPr>
          <w:rStyle w:val="normaltextrun"/>
          <w:color w:val="333333"/>
          <w:shd w:val="clear" w:color="auto" w:fill="FCFCFC"/>
          <w:lang w:val="en"/>
        </w:rPr>
        <w:t xml:space="preserve">, S., </w:t>
      </w:r>
      <w:r w:rsidRPr="5F410C70" w:rsidR="00E3524D">
        <w:rPr>
          <w:rStyle w:val="normaltextrun"/>
          <w:color w:val="333333"/>
          <w:shd w:val="clear" w:color="auto" w:fill="FCFCFC"/>
          <w:lang w:val="en"/>
        </w:rPr>
        <w:t>Zúñiga</w:t>
      </w:r>
      <w:r w:rsidRPr="5F410C70" w:rsidR="00E3524D">
        <w:rPr>
          <w:rStyle w:val="normaltextrun"/>
          <w:color w:val="333333"/>
          <w:shd w:val="clear" w:color="auto" w:fill="FCFCFC"/>
          <w:lang w:val="en"/>
        </w:rPr>
        <w:t xml:space="preserve">, T., Araya, R., &amp; </w:t>
      </w:r>
      <w:r w:rsidRPr="5F410C70" w:rsidR="00E3524D">
        <w:rPr>
          <w:rStyle w:val="normaltextrun"/>
          <w:color w:val="333333"/>
          <w:shd w:val="clear" w:color="auto" w:fill="FCFCFC"/>
          <w:lang w:val="en"/>
        </w:rPr>
        <w:t>Gaete</w:t>
      </w:r>
      <w:r w:rsidRPr="5F410C70" w:rsidR="00E3524D">
        <w:rPr>
          <w:rStyle w:val="normaltextrun"/>
          <w:color w:val="333333"/>
          <w:shd w:val="clear" w:color="auto" w:fill="FCFCFC"/>
          <w:lang w:val="en"/>
        </w:rPr>
        <w:t xml:space="preserve">, J. (1AD, January 1). </w:t>
      </w:r>
      <w:r w:rsidRPr="263C9694" w:rsidR="00E3524D">
        <w:rPr>
          <w:rStyle w:val="normaltextrun"/>
          <w:i w:val="1"/>
          <w:iCs w:val="1"/>
          <w:color w:val="333333"/>
          <w:shd w:val="clear" w:color="auto" w:fill="FCFCFC"/>
          <w:lang w:val="en"/>
        </w:rPr>
        <w:t>Use of technology and its association with Academic Performance and Life Satisfaction Among Children and Adolescents</w:t>
      </w:r>
      <w:r w:rsidRPr="5F410C70" w:rsidR="00E3524D">
        <w:rPr>
          <w:rStyle w:val="normaltextrun"/>
          <w:color w:val="333333"/>
          <w:shd w:val="clear" w:color="auto" w:fill="FCFCFC"/>
          <w:lang w:val="en"/>
        </w:rPr>
        <w:t xml:space="preserve">. Frontiers. Retrieved October 3, 2022, from </w:t>
      </w:r>
      <w:r w:rsidR="00000000">
        <w:fldChar w:fldCharType="begin"/>
      </w:r>
      <w:r w:rsidR="00000000">
        <w:instrText>HYPERLINK "https://doi.org/10.3389/fpsyt.2021.76405 " \h</w:instrText>
      </w:r>
      <w:r w:rsidR="00000000">
        <w:fldChar w:fldCharType="separate"/>
      </w:r>
      <w:r w:rsidRPr="5F410C70" w:rsidR="00E3524D">
        <w:rPr>
          <w:rStyle w:val="Hyperlink"/>
          <w:lang w:val="en"/>
        </w:rPr>
        <w:t>https://doi.org/10.3389/fpsyt.2021.76405</w:t>
      </w:r>
      <w:r w:rsidRPr="5F410C70" w:rsidR="00E3524D">
        <w:rPr>
          <w:rStyle w:val="Hyperlink"/>
        </w:rPr>
        <w:t> </w:t>
      </w:r>
      <w:r w:rsidR="00000000">
        <w:rPr>
          <w:rStyle w:val="Hyperlink"/>
        </w:rPr>
        <w:fldChar w:fldCharType="end"/>
      </w:r>
    </w:p>
    <w:p w:rsidR="001C0779" w:rsidP="5F410C70" w:rsidRDefault="001C0779" w14:paraId="09B80291" w14:textId="5119CA57">
      <w:pPr>
        <w:pStyle w:val="paragraph"/>
        <w:spacing w:before="0" w:beforeAutospacing="0" w:after="0" w:afterAutospacing="0" w:line="480" w:lineRule="auto"/>
        <w:ind w:left="555" w:hanging="555"/>
        <w:textAlignment w:val="baseline"/>
      </w:pPr>
    </w:p>
    <w:p w:rsidR="001C0779" w:rsidP="5F410C70" w:rsidRDefault="001C0779" w14:paraId="73471A36" w14:textId="77777777">
      <w:pPr>
        <w:pStyle w:val="paragraph"/>
        <w:spacing w:before="0" w:beforeAutospacing="0" w:after="0" w:afterAutospacing="0" w:line="480" w:lineRule="auto"/>
        <w:ind w:left="555" w:hanging="555"/>
        <w:textAlignment w:val="baseline"/>
      </w:pPr>
      <w:r w:rsidRPr="5F410C70">
        <w:rPr>
          <w:rStyle w:val="eop"/>
        </w:rPr>
        <w:t> </w:t>
      </w:r>
    </w:p>
    <w:p w:rsidR="001C0779" w:rsidP="5F410C70" w:rsidRDefault="001C0779" w14:paraId="09C589E6" w14:textId="77777777">
      <w:pPr>
        <w:pStyle w:val="paragraph"/>
        <w:spacing w:before="0" w:beforeAutospacing="0" w:after="0" w:afterAutospacing="0" w:line="480" w:lineRule="auto"/>
        <w:ind w:left="555" w:hanging="555"/>
        <w:textAlignment w:val="baseline"/>
      </w:pPr>
      <w:r w:rsidRPr="5F410C70">
        <w:rPr>
          <w:rStyle w:val="eop"/>
        </w:rPr>
        <w:t> </w:t>
      </w:r>
    </w:p>
    <w:p w:rsidR="001C0779" w:rsidDel="002C2771" w:rsidP="5F410C70" w:rsidRDefault="001C0779" w14:paraId="7A47EED4" w14:textId="77777777">
      <w:pPr>
        <w:pStyle w:val="paragraph"/>
        <w:spacing w:before="0" w:beforeAutospacing="0" w:after="0" w:afterAutospacing="0" w:line="480" w:lineRule="auto"/>
        <w:ind w:left="555" w:hanging="555"/>
        <w:textAlignment w:val="baseline"/>
        <w:rPr>
          <w:del w:author="Jessica Myles" w:date="2023-02-21T16:23:00Z" w:id="147"/>
        </w:rPr>
      </w:pPr>
      <w:r w:rsidRPr="5F410C70">
        <w:rPr>
          <w:rStyle w:val="eop"/>
        </w:rPr>
        <w:t> </w:t>
      </w:r>
    </w:p>
    <w:p w:rsidR="001C0779" w:rsidP="002C2771" w:rsidRDefault="001C0779" w14:paraId="5DF0F479" w14:textId="77777777">
      <w:pPr>
        <w:pStyle w:val="paragraph"/>
        <w:spacing w:before="0" w:beforeAutospacing="0" w:after="0" w:afterAutospacing="0" w:line="480" w:lineRule="auto"/>
        <w:ind w:left="555" w:hanging="555"/>
        <w:textAlignment w:val="baseline"/>
        <w:rPr>
          <w:sz w:val="18"/>
          <w:szCs w:val="18"/>
        </w:rPr>
        <w:pPrChange w:author="Jessica Myles" w:date="2023-02-21T16:23:00Z" w:id="148">
          <w:pPr>
            <w:pStyle w:val="paragraph"/>
            <w:spacing w:before="0" w:beforeAutospacing="0" w:after="0" w:afterAutospacing="0" w:line="480" w:lineRule="auto"/>
            <w:ind w:left="555"/>
            <w:textAlignment w:val="baseline"/>
          </w:pPr>
        </w:pPrChange>
      </w:pPr>
      <w:del w:author="Jessica Myles" w:date="2023-02-21T16:23:00Z" w:id="149">
        <w:r w:rsidRPr="5F410C70" w:rsidDel="002C2771">
          <w:rPr>
            <w:rStyle w:val="normaltextrun"/>
            <w:sz w:val="22"/>
            <w:szCs w:val="22"/>
            <w:u w:val="single"/>
            <w:lang w:val="en"/>
          </w:rPr>
          <w:delText> </w:delText>
        </w:r>
        <w:r w:rsidRPr="5F410C70" w:rsidDel="002C2771">
          <w:rPr>
            <w:rStyle w:val="eop"/>
            <w:sz w:val="22"/>
            <w:szCs w:val="22"/>
          </w:rPr>
          <w:delText> </w:delText>
        </w:r>
      </w:del>
    </w:p>
    <w:p w:rsidR="001C0779" w:rsidP="5F410C70" w:rsidRDefault="001C0779" w14:paraId="7FDFAD94" w14:textId="77777777">
      <w:pPr>
        <w:pStyle w:val="paragraph"/>
        <w:spacing w:before="0" w:beforeAutospacing="0" w:after="0" w:afterAutospacing="0" w:line="480" w:lineRule="auto"/>
        <w:ind w:left="555"/>
        <w:textAlignment w:val="baseline"/>
        <w:rPr>
          <w:sz w:val="18"/>
          <w:szCs w:val="18"/>
        </w:rPr>
      </w:pPr>
      <w:r w:rsidRPr="5F410C70">
        <w:rPr>
          <w:rStyle w:val="eop"/>
          <w:sz w:val="22"/>
          <w:szCs w:val="22"/>
        </w:rPr>
        <w:t> </w:t>
      </w:r>
    </w:p>
    <w:p w:rsidR="009B7701" w:rsidDel="002C2771" w:rsidP="5F410C70" w:rsidRDefault="009B7701" w14:paraId="4C8D2244" w14:textId="77777777">
      <w:pPr>
        <w:pStyle w:val="paragraph"/>
        <w:spacing w:before="0" w:beforeAutospacing="0" w:after="0" w:afterAutospacing="0" w:line="480" w:lineRule="auto"/>
        <w:textAlignment w:val="baseline"/>
        <w:rPr>
          <w:del w:author="Jessica Myles" w:date="2023-02-21T16:23:00Z" w:id="150"/>
          <w:sz w:val="18"/>
          <w:szCs w:val="18"/>
        </w:rPr>
      </w:pPr>
    </w:p>
    <w:p w:rsidR="004D14A7" w:rsidP="5F410C70" w:rsidRDefault="004D14A7" w14:paraId="746EAFE2" w14:textId="77777777">
      <w:pPr>
        <w:autoSpaceDE/>
        <w:autoSpaceDN/>
        <w:adjustRightInd/>
        <w:snapToGrid/>
        <w:spacing w:line="480" w:lineRule="auto"/>
      </w:pPr>
      <w:r w:rsidRPr="5F410C70">
        <w:br w:type="page"/>
      </w:r>
    </w:p>
    <w:p w:rsidRPr="00254580" w:rsidR="00FD2C47" w:rsidP="005631EF" w:rsidRDefault="00ED2E62" w14:paraId="74744130" w14:textId="1893AD5E">
      <w:pPr>
        <w:pStyle w:val="APALevel0"/>
        <w:rPr>
          <w:b/>
          <w:bCs/>
        </w:rPr>
      </w:pPr>
      <w:bookmarkStart w:name="_Toc112782761" w:id="151"/>
      <w:r w:rsidRPr="00254580">
        <w:rPr>
          <w:b/>
          <w:bCs/>
        </w:rPr>
        <w:lastRenderedPageBreak/>
        <w:t>Appendix</w:t>
      </w:r>
      <w:r w:rsidRPr="00254580" w:rsidR="00B14EF8">
        <w:rPr>
          <w:b/>
          <w:bCs/>
        </w:rPr>
        <w:t xml:space="preserve"> A</w:t>
      </w:r>
      <w:r w:rsidRPr="00254580" w:rsidR="00FD2C47">
        <w:rPr>
          <w:b/>
          <w:bCs/>
        </w:rPr>
        <w:t>:</w:t>
      </w:r>
      <w:r w:rsidRPr="00254580" w:rsidR="005631EF">
        <w:rPr>
          <w:b/>
          <w:bCs/>
        </w:rPr>
        <w:t xml:space="preserve"> </w:t>
      </w:r>
      <w:r w:rsidRPr="00254580">
        <w:rPr>
          <w:b/>
          <w:bCs/>
        </w:rPr>
        <w:t>Title of Appendix</w:t>
      </w:r>
      <w:bookmarkEnd w:id="151"/>
    </w:p>
    <w:p w:rsidR="00B14EF8" w:rsidP="00674B36" w:rsidRDefault="00B14EF8" w14:paraId="16642193" w14:textId="77777777">
      <w:pPr>
        <w:pStyle w:val="BodyText"/>
        <w:ind w:firstLine="0"/>
        <w:rPr>
          <w:ins w:author="Jessica Myles" w:date="2023-02-21T16:23:00Z" w:id="152"/>
        </w:rPr>
      </w:pPr>
    </w:p>
    <w:p w:rsidR="002C2771" w:rsidP="00674B36" w:rsidRDefault="002C2771" w14:paraId="53E9B652" w14:textId="69578FAB">
      <w:pPr>
        <w:pStyle w:val="BodyText"/>
        <w:ind w:firstLine="0"/>
      </w:pPr>
      <w:ins w:author="Jessica Myles" w:date="2023-02-21T16:23:00Z" w:id="153">
        <w:r>
          <w:t>INSERT A SCREEN SHOT OF THE BOSTON SURVEY. IT WILL BE A FIGURE SO YOU NEED TO LABEL IT</w:t>
        </w:r>
        <w:r w:rsidR="009B6B62">
          <w:t xml:space="preserve"> AS SUCH AND THEN INCLUDE IT ON THE LIST OF FIGURES PAGE.</w:t>
        </w:r>
      </w:ins>
    </w:p>
    <w:p w:rsidRPr="004D14A7" w:rsidR="003E4ADD" w:rsidP="004D14A7" w:rsidRDefault="003E4ADD" w14:paraId="18483140" w14:textId="22D19339">
      <w:pPr>
        <w:pStyle w:val="APALevel0"/>
        <w:jc w:val="left"/>
        <w:rPr>
          <w:b/>
          <w:i/>
          <w:color w:val="800080"/>
        </w:rPr>
      </w:pPr>
      <w:bookmarkStart w:name="CV" w:id="154"/>
      <w:bookmarkEnd w:id="154"/>
    </w:p>
    <w:sectPr w:rsidRPr="004D14A7" w:rsidR="003E4ADD" w:rsidSect="00F636FA">
      <w:headerReference w:type="default" r:id="rId20"/>
      <w:footerReference w:type="default" r:id="rId21"/>
      <w:headerReference w:type="first" r:id="rId22"/>
      <w:pgSz w:w="12240" w:h="15840" w:orient="portrait" w:code="1"/>
      <w:pgMar w:top="1908" w:right="1440" w:bottom="1440" w:left="2160" w:header="1440" w:footer="144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M" w:author="Jessica Myles" w:date="2023-02-21T15:48:00Z" w:id="2">
    <w:p w:rsidR="00B55848" w:rsidP="002E49D9" w:rsidRDefault="00B55848" w14:paraId="415E7C5D" w14:textId="5F19CB56">
      <w:r>
        <w:rPr>
          <w:rStyle w:val="CommentReference"/>
        </w:rPr>
        <w:annotationRef/>
      </w:r>
      <w:r>
        <w:rPr>
          <w:sz w:val="20"/>
          <w:szCs w:val="20"/>
        </w:rPr>
        <w:t>Change color to black</w:t>
      </w:r>
      <w:r>
        <w:rPr>
          <w:rStyle w:val="CommentReference"/>
        </w:rPr>
        <w:annotationRef/>
      </w:r>
    </w:p>
  </w:comment>
  <w:comment w:initials="JM" w:author="Jessica Myles" w:date="2023-02-21T15:53:00Z" w:id="10">
    <w:p w:rsidR="003434EC" w:rsidP="0077469D" w:rsidRDefault="003434EC" w14:paraId="2A0D6BC0" w14:textId="77777777">
      <w:r>
        <w:rPr>
          <w:rStyle w:val="CommentReference"/>
        </w:rPr>
        <w:annotationRef/>
      </w:r>
      <w:r>
        <w:rPr>
          <w:sz w:val="20"/>
          <w:szCs w:val="20"/>
        </w:rPr>
        <w:t>Lets find a stat to add in here to really hit home the impact tech has had on mental/physical well-being</w:t>
      </w:r>
    </w:p>
  </w:comment>
  <w:comment w:initials="JM" w:author="Jessica A. Myles" w:date="2023-01-25T11:55:00Z" w:id="12">
    <w:p w:rsidR="17A5B637" w:rsidRDefault="17A5B637" w14:paraId="295280D6" w14:textId="117237A1">
      <w:pPr>
        <w:pStyle w:val="CommentText"/>
      </w:pPr>
      <w:r>
        <w:t>we will work on this later, but needs to be cleaned up. remember, stay away from first person</w:t>
      </w:r>
      <w:r>
        <w:rPr>
          <w:rStyle w:val="CommentReference"/>
        </w:rPr>
        <w:annotationRef/>
      </w:r>
    </w:p>
  </w:comment>
  <w:comment w:initials="JM" w:author="Jessica A. Myles" w:date="2023-01-25T12:05:00Z" w:id="32">
    <w:p w:rsidR="17A5B637" w:rsidRDefault="17A5B637" w14:paraId="14BE2D3F" w14:textId="28225B31">
      <w:pPr>
        <w:pStyle w:val="CommentText"/>
      </w:pPr>
      <w:r>
        <w:t>the background is the part where you briefly state why this particular problem is being looked at and what has led to this moment. remember, you are doing research to fill a GAP (what hasnt been done or looked at). So you need to set that stage.</w:t>
      </w:r>
      <w:r>
        <w:rPr>
          <w:rStyle w:val="CommentReference"/>
        </w:rPr>
        <w:annotationRef/>
      </w:r>
      <w:r>
        <w:rPr>
          <w:rStyle w:val="CommentReference"/>
        </w:rPr>
        <w:annotationRef/>
      </w:r>
    </w:p>
  </w:comment>
  <w:comment w:initials="JM" w:author="Jessica Myles" w:date="2023-02-21T15:58:00Z" w:id="51">
    <w:p w:rsidR="00B5276F" w:rsidP="00C87084" w:rsidRDefault="00B5276F" w14:paraId="569437CA" w14:textId="77777777">
      <w:r>
        <w:rPr>
          <w:rStyle w:val="CommentReference"/>
        </w:rPr>
        <w:annotationRef/>
      </w:r>
      <w:r>
        <w:rPr>
          <w:sz w:val="20"/>
          <w:szCs w:val="20"/>
        </w:rPr>
        <w:t>Consider inserting the problem statement here.</w:t>
      </w:r>
    </w:p>
  </w:comment>
  <w:comment w:initials="JM" w:author="Jessica A. Myles" w:date="2023-01-25T12:11:00Z" w:id="64">
    <w:p w:rsidR="00F70BEE" w:rsidP="006B6911" w:rsidRDefault="00F70BEE" w14:paraId="0E9290D5" w14:textId="77777777">
      <w:r>
        <w:rPr>
          <w:rStyle w:val="CommentReference"/>
        </w:rPr>
        <w:annotationRef/>
      </w:r>
      <w:r>
        <w:rPr>
          <w:sz w:val="20"/>
          <w:szCs w:val="20"/>
        </w:rPr>
        <w:t>Citation to this claim?</w:t>
      </w:r>
      <w:r>
        <w:rPr>
          <w:rStyle w:val="CommentReference"/>
        </w:rPr>
        <w:annotationRef/>
      </w:r>
    </w:p>
  </w:comment>
  <w:comment w:initials="JM" w:author="Jessica A. Myles" w:date="2023-01-25T12:38:00Z" w:id="88">
    <w:p w:rsidR="004439CC" w:rsidP="007439F2" w:rsidRDefault="004439CC" w14:paraId="66C3E536" w14:textId="5B8077AB">
      <w:r>
        <w:rPr>
          <w:rStyle w:val="CommentReference"/>
        </w:rPr>
        <w:annotationRef/>
      </w:r>
      <w:r>
        <w:rPr>
          <w:sz w:val="20"/>
          <w:szCs w:val="20"/>
        </w:rPr>
        <w:t>So based on what I read and your research question. Your research design needs to be altered. You want to look at the effects on teen’s mental well-being. There are two ways to approach this a pre- and post-test/survey, or observational study. Or you can even do both. You are wanting to know the effects on the mental-wellbeing so you have to ask yourself what is the best way to assess any changes? From there we can clean up your design. Your population is the age group you selected. Give rationale for why (use your literature review). You sample is who you get to complete the study, and how you select them. Data Collection-detail step by step what it is you want to do. Instrumentation-detail about the survey, how many questions, how long it may take, where will it be created—since you are looking at mental well-being, you may want to find a survey that has questions to test someone’s mental state, you can use their survey with permission. So you would detail obtaining permission. Data analysis can be discussed after you have selected your design. Analysis will depend on the approach you wish to take. Limitations and ethical procedures are a good start. Just need to add more.</w:t>
      </w:r>
    </w:p>
  </w:comment>
  <w:comment w:initials="JM" w:author="Jessica A. Myles" w:date="2023-01-25T12:19:00Z" w:id="89">
    <w:p w:rsidR="00163B95" w:rsidP="005B6024" w:rsidRDefault="00163B95" w14:paraId="54968EA0" w14:textId="043D3E7C">
      <w:r>
        <w:rPr>
          <w:rStyle w:val="CommentReference"/>
        </w:rPr>
        <w:annotationRef/>
      </w:r>
      <w:r>
        <w:rPr>
          <w:sz w:val="20"/>
          <w:szCs w:val="20"/>
        </w:rPr>
        <w:t>Remember, this PROPOSAL is speaking about what you WOULD do. So have to speak in future tense. Since you are not carrying out this project right now. Fix that throughout this section. Check your tense.</w:t>
      </w:r>
      <w:r>
        <w:rPr>
          <w:rStyle w:val="CommentReference"/>
        </w:rPr>
        <w:annotationRef/>
      </w:r>
    </w:p>
  </w:comment>
  <w:comment w:initials="JM" w:author="Jessica Myles" w:date="2023-02-21T16:15:00Z" w:id="96">
    <w:p w:rsidR="00E40DB8" w:rsidP="00304913" w:rsidRDefault="00E40DB8" w14:paraId="429D2DBF" w14:textId="77777777">
      <w:r>
        <w:rPr>
          <w:rStyle w:val="CommentReference"/>
        </w:rPr>
        <w:annotationRef/>
      </w:r>
      <w:r>
        <w:rPr>
          <w:sz w:val="20"/>
          <w:szCs w:val="20"/>
        </w:rPr>
        <w:t>Add a stat to support this age group. Like find something that says a hi percent of internet usage is ages blah-to-blah or something along those lines.</w:t>
      </w:r>
    </w:p>
    <w:p w:rsidR="00E40DB8" w:rsidP="00304913" w:rsidRDefault="00E40DB8" w14:paraId="0AE3938C" w14:textId="77777777"/>
  </w:comment>
  <w:comment w:initials="JM" w:author="Jessica Myles" w:date="2023-02-21T16:17:00Z" w:id="98">
    <w:p w:rsidR="001212FC" w:rsidP="00605469" w:rsidRDefault="001212FC" w14:paraId="7E0E6B98" w14:textId="77777777">
      <w:r>
        <w:rPr>
          <w:rStyle w:val="CommentReference"/>
        </w:rPr>
        <w:annotationRef/>
      </w:r>
      <w:r>
        <w:rPr>
          <w:sz w:val="20"/>
          <w:szCs w:val="20"/>
        </w:rPr>
        <w:t>Need to work on this. Basically want to discuss how we will identify our sample. But you dont need to say sit down with the principal to discuss. Not necessary.</w:t>
      </w:r>
    </w:p>
  </w:comment>
  <w:comment w:initials="JM" w:author="Jessica Myles" w:date="2023-02-21T16:18:00Z" w:id="100">
    <w:p w:rsidR="002967B0" w:rsidP="00FF3A13" w:rsidRDefault="002967B0" w14:paraId="40629359" w14:textId="77777777">
      <w:r>
        <w:rPr>
          <w:rStyle w:val="CommentReference"/>
        </w:rPr>
        <w:annotationRef/>
      </w:r>
      <w:r>
        <w:rPr>
          <w:sz w:val="20"/>
          <w:szCs w:val="20"/>
        </w:rPr>
        <w:t>How will they keep an accurate record. Is it a screen recording device or a specific app?</w:t>
      </w:r>
    </w:p>
  </w:comment>
  <w:comment w:initials="JM" w:author="Jessica Myles" w:date="2023-02-21T16:19:00Z" w:id="104">
    <w:p w:rsidR="00676B61" w:rsidP="00111901" w:rsidRDefault="00676B61" w14:paraId="3EE796DB" w14:textId="77777777">
      <w:r>
        <w:rPr>
          <w:rStyle w:val="CommentReference"/>
        </w:rPr>
        <w:annotationRef/>
      </w:r>
      <w:r>
        <w:rPr>
          <w:sz w:val="20"/>
          <w:szCs w:val="20"/>
        </w:rPr>
        <w:t xml:space="preserve">Good. Include the survey in your Appendix. Also provide here more information about this survey. When was it developed? How often is it used? Etc. </w:t>
      </w:r>
    </w:p>
  </w:comment>
  <w:comment w:initials="JM" w:author="Jessica Myles" w:date="2023-02-21T16:21:00Z" w:id="107">
    <w:p w:rsidR="004B325F" w:rsidP="001C51B6" w:rsidRDefault="004B325F" w14:paraId="31576928" w14:textId="77777777">
      <w:r>
        <w:rPr>
          <w:rStyle w:val="CommentReference"/>
        </w:rPr>
        <w:annotationRef/>
      </w:r>
      <w:r>
        <w:rPr>
          <w:sz w:val="20"/>
          <w:szCs w:val="20"/>
        </w:rPr>
        <w:t xml:space="preserve">We will discuss this more. For analysis. You want to calculate the total time of device usage and link that to each participant. Then use the information from the pre-test and post-test for the analysis. Need to consult a stat book for the right test for this. </w:t>
      </w:r>
    </w:p>
  </w:comment>
  <w:comment w:initials="JM" w:author="Jessica A. Myles" w:date="2023-01-25T12:39:00Z" w:id="111">
    <w:p w:rsidR="00DC16C7" w:rsidP="00B015D3" w:rsidRDefault="00DC16C7" w14:paraId="1CCD67E1" w14:textId="064F6DF9">
      <w:r>
        <w:rPr>
          <w:rStyle w:val="CommentReference"/>
        </w:rPr>
        <w:annotationRef/>
      </w:r>
      <w:r>
        <w:rPr>
          <w:sz w:val="20"/>
          <w:szCs w:val="20"/>
        </w:rPr>
        <w:t xml:space="preserve">Another limitation is the participants self-reporting which can skew the results. Also, if it is over a period of time, then there is potential of participants not completing the study, or the survey. </w:t>
      </w:r>
      <w:r>
        <w:rPr>
          <w:rStyle w:val="CommentReference"/>
        </w:rPr>
        <w:annotationRef/>
      </w:r>
    </w:p>
  </w:comment>
  <w:comment w:initials="JM" w:author="Jessica A. Myles" w:date="2023-01-25T12:30:00Z" w:id="117">
    <w:p w:rsidR="001B7EAE" w:rsidP="00850E9A" w:rsidRDefault="001B7EAE" w14:paraId="319CBDD9" w14:textId="0F16EC52">
      <w:r>
        <w:rPr>
          <w:rStyle w:val="CommentReference"/>
        </w:rPr>
        <w:annotationRef/>
      </w:r>
      <w:r>
        <w:rPr>
          <w:sz w:val="20"/>
          <w:szCs w:val="20"/>
        </w:rPr>
        <w:t>We will come back to this once we clean up the methodology. Don’t delete it.</w:t>
      </w:r>
    </w:p>
  </w:comment>
  <w:comment w:initials="JM" w:author="Jessica A. Myles" w:date="2023-01-25T12:21:00Z" w:id="123">
    <w:p w:rsidR="00560499" w:rsidP="00070123" w:rsidRDefault="00560499" w14:paraId="02372DBC" w14:textId="652C0E6A">
      <w:r>
        <w:rPr>
          <w:rStyle w:val="CommentReference"/>
        </w:rPr>
        <w:annotationRef/>
      </w:r>
      <w:r>
        <w:rPr>
          <w:sz w:val="20"/>
          <w:szCs w:val="20"/>
        </w:rPr>
        <w:t>Fix this section so that formatting is correct. Double spaced, times new roman, 12 pt. Indents where appropriate.</w:t>
      </w:r>
    </w:p>
  </w:comment>
</w:comments>
</file>

<file path=word/commentsExtended.xml><?xml version="1.0" encoding="utf-8"?>
<w15:commentsEx xmlns:mc="http://schemas.openxmlformats.org/markup-compatibility/2006" xmlns:w15="http://schemas.microsoft.com/office/word/2012/wordml" mc:Ignorable="w15">
  <w15:commentEx w15:done="1" w15:paraId="415E7C5D"/>
  <w15:commentEx w15:done="0" w15:paraId="2A0D6BC0"/>
  <w15:commentEx w15:done="0" w15:paraId="295280D6"/>
  <w15:commentEx w15:done="1" w15:paraId="14BE2D3F"/>
  <w15:commentEx w15:done="0" w15:paraId="569437CA"/>
  <w15:commentEx w15:done="1" w15:paraId="0E9290D5"/>
  <w15:commentEx w15:done="0" w15:paraId="66C3E536"/>
  <w15:commentEx w15:done="1" w15:paraId="54968EA0"/>
  <w15:commentEx w15:done="0" w15:paraId="0AE3938C"/>
  <w15:commentEx w15:done="0" w15:paraId="7E0E6B98"/>
  <w15:commentEx w15:done="0" w15:paraId="40629359"/>
  <w15:commentEx w15:done="0" w15:paraId="3EE796DB"/>
  <w15:commentEx w15:done="0" w15:paraId="31576928"/>
  <w15:commentEx w15:done="1" w15:paraId="1CCD67E1"/>
  <w15:commentEx w15:done="0" w15:paraId="319CBDD9"/>
  <w15:commentEx w15:done="0" w15:paraId="02372DB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9F665B" w16cex:dateUtc="2023-02-21T20:48:00Z"/>
  <w16cex:commentExtensible w16cex:durableId="279F676F" w16cex:dateUtc="2023-02-21T20:53:00Z"/>
  <w16cex:commentExtensible w16cex:durableId="56EDC31C" w16cex:dateUtc="2023-01-25T16:55:00Z"/>
  <w16cex:commentExtensible w16cex:durableId="24083881" w16cex:dateUtc="2023-01-25T17:05:00Z"/>
  <w16cex:commentExtensible w16cex:durableId="279F68AF" w16cex:dateUtc="2023-02-21T20:58:00Z"/>
  <w16cex:commentExtensible w16cex:durableId="277B9AE0" w16cex:dateUtc="2023-01-25T17:11:00Z"/>
  <w16cex:commentExtensible w16cex:durableId="277BA149" w16cex:dateUtc="2023-01-25T17:38:00Z"/>
  <w16cex:commentExtensible w16cex:durableId="277B9CCA" w16cex:dateUtc="2023-01-25T17:19:00Z"/>
  <w16cex:commentExtensible w16cex:durableId="279F6CB8" w16cex:dateUtc="2023-02-21T21:15:00Z"/>
  <w16cex:commentExtensible w16cex:durableId="279F6D07" w16cex:dateUtc="2023-02-21T21:17:00Z"/>
  <w16cex:commentExtensible w16cex:durableId="279F6D4F" w16cex:dateUtc="2023-02-21T21:18:00Z"/>
  <w16cex:commentExtensible w16cex:durableId="279F6D9B" w16cex:dateUtc="2023-02-21T21:19:00Z"/>
  <w16cex:commentExtensible w16cex:durableId="279F6E21" w16cex:dateUtc="2023-02-21T21:21:00Z"/>
  <w16cex:commentExtensible w16cex:durableId="277BA19D" w16cex:dateUtc="2023-01-25T17:39:00Z"/>
  <w16cex:commentExtensible w16cex:durableId="277B9F82" w16cex:dateUtc="2023-01-25T17:30:00Z"/>
  <w16cex:commentExtensible w16cex:durableId="277B9D4B" w16cex:dateUtc="2023-01-25T17:21:00Z"/>
</w16cex:commentsExtensible>
</file>

<file path=word/commentsIds.xml><?xml version="1.0" encoding="utf-8"?>
<w16cid:commentsIds xmlns:mc="http://schemas.openxmlformats.org/markup-compatibility/2006" xmlns:w16cid="http://schemas.microsoft.com/office/word/2016/wordml/cid" mc:Ignorable="w16cid">
  <w16cid:commentId w16cid:paraId="415E7C5D" w16cid:durableId="279F665B"/>
  <w16cid:commentId w16cid:paraId="2A0D6BC0" w16cid:durableId="279F676F"/>
  <w16cid:commentId w16cid:paraId="295280D6" w16cid:durableId="56EDC31C"/>
  <w16cid:commentId w16cid:paraId="14BE2D3F" w16cid:durableId="24083881"/>
  <w16cid:commentId w16cid:paraId="569437CA" w16cid:durableId="279F68AF"/>
  <w16cid:commentId w16cid:paraId="0E9290D5" w16cid:durableId="277B9AE0"/>
  <w16cid:commentId w16cid:paraId="66C3E536" w16cid:durableId="277BA149"/>
  <w16cid:commentId w16cid:paraId="54968EA0" w16cid:durableId="277B9CCA"/>
  <w16cid:commentId w16cid:paraId="0AE3938C" w16cid:durableId="279F6CB8"/>
  <w16cid:commentId w16cid:paraId="7E0E6B98" w16cid:durableId="279F6D07"/>
  <w16cid:commentId w16cid:paraId="40629359" w16cid:durableId="279F6D4F"/>
  <w16cid:commentId w16cid:paraId="3EE796DB" w16cid:durableId="279F6D9B"/>
  <w16cid:commentId w16cid:paraId="31576928" w16cid:durableId="279F6E21"/>
  <w16cid:commentId w16cid:paraId="1CCD67E1" w16cid:durableId="277BA19D"/>
  <w16cid:commentId w16cid:paraId="319CBDD9" w16cid:durableId="277B9F82"/>
  <w16cid:commentId w16cid:paraId="02372DBC" w16cid:durableId="277B9D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52B0" w:rsidRDefault="002452B0" w14:paraId="56E76A60" w14:textId="77777777">
      <w:r>
        <w:separator/>
      </w:r>
    </w:p>
  </w:endnote>
  <w:endnote w:type="continuationSeparator" w:id="0">
    <w:p w:rsidR="002452B0" w:rsidRDefault="002452B0" w14:paraId="2911ADD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6589" w:rsidP="00872C38" w:rsidRDefault="00B96589" w14:paraId="79434FD8" w14:textId="77777777">
    <w:pP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6589" w:rsidRDefault="00B96589" w14:paraId="265B193E"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6589" w:rsidRDefault="00B96589" w14:paraId="3C7D2FE1" w14:textId="7777777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11883"/>
      <w:docPartObj>
        <w:docPartGallery w:val="Page Numbers (Bottom of Page)"/>
        <w:docPartUnique/>
      </w:docPartObj>
    </w:sdtPr>
    <w:sdtEndPr>
      <w:rPr>
        <w:noProof/>
      </w:rPr>
    </w:sdtEndPr>
    <w:sdtContent>
      <w:p w:rsidR="00B96589" w:rsidP="00F92B6B" w:rsidRDefault="00B96589" w14:paraId="190BEDE7" w14:textId="27640456">
        <w:pPr>
          <w:ind w:firstLine="720"/>
          <w:jc w:val="center"/>
        </w:pPr>
        <w:r>
          <w:fldChar w:fldCharType="begin"/>
        </w:r>
        <w:r>
          <w:instrText xml:space="preserve"> PAGE   \* MERGEFORMAT </w:instrText>
        </w:r>
        <w:r>
          <w:fldChar w:fldCharType="separate"/>
        </w:r>
        <w:r w:rsidR="007A6345">
          <w:rPr>
            <w:noProof/>
          </w:rPr>
          <w:t>v</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6589" w:rsidRDefault="00B96589" w14:paraId="57981BA1" w14:textId="77777777">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52B0" w:rsidRDefault="002452B0" w14:paraId="79FECE9F" w14:textId="77777777">
      <w:r>
        <w:separator/>
      </w:r>
    </w:p>
  </w:footnote>
  <w:footnote w:type="continuationSeparator" w:id="0">
    <w:p w:rsidR="002452B0" w:rsidRDefault="002452B0" w14:paraId="0438E67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6589" w:rsidP="00C03DF4" w:rsidRDefault="00B96589" w14:paraId="789F0934" w14:textId="77777777">
    <w:pP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6589" w:rsidP="00687E0E" w:rsidRDefault="00B96589" w14:paraId="0830F7BF" w14:textId="77777777">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6589" w:rsidRDefault="00B96589" w14:paraId="77C538FE" w14:textId="77777777">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6589" w:rsidRDefault="00B96589" w14:paraId="5DBEE863" w14:textId="77777777">
    <w:pPr>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256873"/>
      <w:docPartObj>
        <w:docPartGallery w:val="Page Numbers (Top of Page)"/>
        <w:docPartUnique/>
      </w:docPartObj>
    </w:sdtPr>
    <w:sdtEndPr>
      <w:rPr>
        <w:noProof/>
      </w:rPr>
    </w:sdtEndPr>
    <w:sdtContent>
      <w:p w:rsidR="00B96589" w:rsidP="00F92B6B" w:rsidRDefault="00B96589" w14:paraId="79BE8C7B" w14:textId="2248E654">
        <w:pPr>
          <w:jc w:val="right"/>
        </w:pPr>
        <w:r>
          <w:fldChar w:fldCharType="begin"/>
        </w:r>
        <w:r>
          <w:instrText xml:space="preserve"> PAGE   \* MERGEFORMAT </w:instrText>
        </w:r>
        <w:r>
          <w:fldChar w:fldCharType="separate"/>
        </w:r>
        <w:r w:rsidR="007A6345">
          <w:rPr>
            <w:noProof/>
          </w:rPr>
          <w:t>4</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6589" w:rsidRDefault="00B96589" w14:paraId="2B5C9490" w14:textId="77777777">
    <w:pPr>
      <w:ind w:right="360"/>
    </w:pPr>
  </w:p>
</w:hdr>
</file>

<file path=word/intelligence2.xml><?xml version="1.0" encoding="utf-8"?>
<int2:intelligence xmlns:int2="http://schemas.microsoft.com/office/intelligence/2020/intelligence" xmlns:oel="http://schemas.microsoft.com/office/2019/extlst">
  <int2:observations>
    <int2:textHash int2:hashCode="Mlb0cd8sK6V5jZ" int2:id="VI6tuTkU">
      <int2:state int2:type="LegacyProofing" int2:value="Rejected"/>
    </int2:textHash>
    <int2:textHash int2:hashCode="jcGs0SO2h0fklv" int2:id="33dz9wm2">
      <int2:state int2:type="LegacyProofing" int2:value="Rejected"/>
    </int2:textHash>
    <int2:textHash int2:hashCode="lEsvSr11udydyu" int2:id="OHqG1GNQ">
      <int2:state int2:type="LegacyProofing" int2:value="Rejected"/>
    </int2:textHash>
    <int2:textHash int2:hashCode="JexqWaujRwMXR9" int2:id="sPZrO080">
      <int2:state int2:type="LegacyProofing" int2:value="Rejected"/>
    </int2:textHash>
    <int2:textHash int2:hashCode="O2ePYd7aIS5AiX" int2:id="YoeynkFk">
      <int2:state int2:type="LegacyProofing" int2:value="Rejected"/>
    </int2:textHash>
    <int2:textHash int2:hashCode="ufS2xSG/+KjGh+" int2:id="07jognWF">
      <int2:state int2:type="LegacyProofing" int2:value="Rejected"/>
    </int2:textHash>
    <int2:textHash int2:hashCode="mA+LFcO5B2n45Q" int2:id="cmsEjsAz">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81A"/>
    <w:multiLevelType w:val="hybridMultilevel"/>
    <w:tmpl w:val="DFDA4BE4"/>
    <w:lvl w:ilvl="0" w:tplc="F98E767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0E13B6"/>
    <w:multiLevelType w:val="hybridMultilevel"/>
    <w:tmpl w:val="06762FCA"/>
    <w:lvl w:ilvl="0" w:tplc="00010409">
      <w:start w:val="1"/>
      <w:numFmt w:val="bullet"/>
      <w:lvlText w:val=""/>
      <w:lvlJc w:val="left"/>
      <w:pPr>
        <w:tabs>
          <w:tab w:val="num" w:pos="720"/>
        </w:tabs>
        <w:ind w:left="720" w:hanging="360"/>
      </w:pPr>
      <w:rPr>
        <w:rFonts w:hint="default" w:ascii="Symbol" w:hAnsi="Symbol"/>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AA337EE"/>
    <w:multiLevelType w:val="hybridMultilevel"/>
    <w:tmpl w:val="98A81138"/>
    <w:lvl w:ilvl="0" w:tplc="9B441D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792A"/>
    <w:multiLevelType w:val="hybridMultilevel"/>
    <w:tmpl w:val="8A22A6C0"/>
    <w:lvl w:ilvl="0" w:tplc="A3D0E39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075247"/>
    <w:multiLevelType w:val="hybridMultilevel"/>
    <w:tmpl w:val="134CB3FA"/>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5" w15:restartNumberingAfterBreak="0">
    <w:nsid w:val="12544A12"/>
    <w:multiLevelType w:val="multilevel"/>
    <w:tmpl w:val="98A81138"/>
    <w:styleLink w:val="CurrentList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777F1D"/>
    <w:multiLevelType w:val="multilevel"/>
    <w:tmpl w:val="0A0247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27334C"/>
    <w:multiLevelType w:val="hybridMultilevel"/>
    <w:tmpl w:val="34D09E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C243675"/>
    <w:multiLevelType w:val="hybridMultilevel"/>
    <w:tmpl w:val="B1208BC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244D56BE"/>
    <w:multiLevelType w:val="hybridMultilevel"/>
    <w:tmpl w:val="1332E764"/>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2B94752D"/>
    <w:multiLevelType w:val="hybridMultilevel"/>
    <w:tmpl w:val="06462E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CAB66EC"/>
    <w:multiLevelType w:val="hybridMultilevel"/>
    <w:tmpl w:val="77B263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08E6490"/>
    <w:multiLevelType w:val="hybridMultilevel"/>
    <w:tmpl w:val="6C545D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2D25380"/>
    <w:multiLevelType w:val="hybridMultilevel"/>
    <w:tmpl w:val="268E706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33618E81"/>
    <w:multiLevelType w:val="hybridMultilevel"/>
    <w:tmpl w:val="C8A605D2"/>
    <w:lvl w:ilvl="0" w:tplc="A74E05CC">
      <w:start w:val="1"/>
      <w:numFmt w:val="decimal"/>
      <w:lvlText w:val="%1."/>
      <w:lvlJc w:val="left"/>
      <w:pPr>
        <w:ind w:left="720" w:hanging="360"/>
      </w:pPr>
      <w:rPr>
        <w:rFonts w:hint="default" w:ascii="Times New Roman" w:hAnsi="Times New Roman" w:cs="Times New Roman"/>
        <w:sz w:val="24"/>
        <w:szCs w:val="24"/>
      </w:rPr>
    </w:lvl>
    <w:lvl w:ilvl="1" w:tplc="85E62D8E">
      <w:start w:val="1"/>
      <w:numFmt w:val="lowerLetter"/>
      <w:lvlText w:val="%2."/>
      <w:lvlJc w:val="left"/>
      <w:pPr>
        <w:ind w:left="1440" w:hanging="360"/>
      </w:pPr>
    </w:lvl>
    <w:lvl w:ilvl="2" w:tplc="1B04BF38">
      <w:start w:val="1"/>
      <w:numFmt w:val="lowerRoman"/>
      <w:lvlText w:val="%3."/>
      <w:lvlJc w:val="right"/>
      <w:pPr>
        <w:ind w:left="2160" w:hanging="180"/>
      </w:pPr>
    </w:lvl>
    <w:lvl w:ilvl="3" w:tplc="6C86D1C6">
      <w:start w:val="1"/>
      <w:numFmt w:val="decimal"/>
      <w:lvlText w:val="%4."/>
      <w:lvlJc w:val="left"/>
      <w:pPr>
        <w:ind w:left="2880" w:hanging="360"/>
      </w:pPr>
    </w:lvl>
    <w:lvl w:ilvl="4" w:tplc="49BAE932">
      <w:start w:val="1"/>
      <w:numFmt w:val="lowerLetter"/>
      <w:lvlText w:val="%5."/>
      <w:lvlJc w:val="left"/>
      <w:pPr>
        <w:ind w:left="3600" w:hanging="360"/>
      </w:pPr>
    </w:lvl>
    <w:lvl w:ilvl="5" w:tplc="DCD207AC">
      <w:start w:val="1"/>
      <w:numFmt w:val="lowerRoman"/>
      <w:lvlText w:val="%6."/>
      <w:lvlJc w:val="right"/>
      <w:pPr>
        <w:ind w:left="4320" w:hanging="180"/>
      </w:pPr>
    </w:lvl>
    <w:lvl w:ilvl="6" w:tplc="AD82D9EA">
      <w:start w:val="1"/>
      <w:numFmt w:val="decimal"/>
      <w:lvlText w:val="%7."/>
      <w:lvlJc w:val="left"/>
      <w:pPr>
        <w:ind w:left="5040" w:hanging="360"/>
      </w:pPr>
    </w:lvl>
    <w:lvl w:ilvl="7" w:tplc="A95A7F12">
      <w:start w:val="1"/>
      <w:numFmt w:val="lowerLetter"/>
      <w:lvlText w:val="%8."/>
      <w:lvlJc w:val="left"/>
      <w:pPr>
        <w:ind w:left="5760" w:hanging="360"/>
      </w:pPr>
    </w:lvl>
    <w:lvl w:ilvl="8" w:tplc="46C2E4AA">
      <w:start w:val="1"/>
      <w:numFmt w:val="lowerRoman"/>
      <w:lvlText w:val="%9."/>
      <w:lvlJc w:val="right"/>
      <w:pPr>
        <w:ind w:left="6480" w:hanging="180"/>
      </w:pPr>
    </w:lvl>
  </w:abstractNum>
  <w:abstractNum w:abstractNumId="15" w15:restartNumberingAfterBreak="0">
    <w:nsid w:val="39937CE5"/>
    <w:multiLevelType w:val="hybridMultilevel"/>
    <w:tmpl w:val="2A964AC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43026ED8"/>
    <w:multiLevelType w:val="hybridMultilevel"/>
    <w:tmpl w:val="3656CC9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431A0868"/>
    <w:multiLevelType w:val="hybridMultilevel"/>
    <w:tmpl w:val="42B223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CA80F05"/>
    <w:multiLevelType w:val="multilevel"/>
    <w:tmpl w:val="1332E764"/>
    <w:lvl w:ilvl="0">
      <w:start w:val="1"/>
      <w:numFmt w:val="bullet"/>
      <w:lvlText w:val=""/>
      <w:lvlJc w:val="left"/>
      <w:pPr>
        <w:tabs>
          <w:tab w:val="num" w:pos="1440"/>
        </w:tabs>
        <w:ind w:left="1440" w:hanging="360"/>
      </w:pPr>
      <w:rPr>
        <w:rFonts w:hint="default" w:ascii="Symbol" w:hAnsi="Symbol"/>
      </w:rPr>
    </w:lvl>
    <w:lvl w:ilvl="1">
      <w:start w:val="1"/>
      <w:numFmt w:val="bullet"/>
      <w:lvlText w:val="o"/>
      <w:lvlJc w:val="left"/>
      <w:pPr>
        <w:tabs>
          <w:tab w:val="num" w:pos="2160"/>
        </w:tabs>
        <w:ind w:left="216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19" w15:restartNumberingAfterBreak="0">
    <w:nsid w:val="519F0A98"/>
    <w:multiLevelType w:val="hybridMultilevel"/>
    <w:tmpl w:val="69846BCA"/>
    <w:lvl w:ilvl="0" w:tplc="E19E0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4C63E2"/>
    <w:multiLevelType w:val="hybridMultilevel"/>
    <w:tmpl w:val="33C2F6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65A656F"/>
    <w:multiLevelType w:val="hybridMultilevel"/>
    <w:tmpl w:val="3A265564"/>
    <w:lvl w:ilvl="0" w:tplc="5122165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7A64CA"/>
    <w:multiLevelType w:val="hybridMultilevel"/>
    <w:tmpl w:val="B0A652D0"/>
    <w:lvl w:ilvl="0" w:tplc="6F72C218">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3" w15:restartNumberingAfterBreak="0">
    <w:nsid w:val="7E5569F4"/>
    <w:multiLevelType w:val="hybridMultilevel"/>
    <w:tmpl w:val="1E2A9FC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7EAB28DF"/>
    <w:multiLevelType w:val="hybridMultilevel"/>
    <w:tmpl w:val="6A92C3F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1868981472">
    <w:abstractNumId w:val="14"/>
  </w:num>
  <w:num w:numId="2" w16cid:durableId="1566648446">
    <w:abstractNumId w:val="1"/>
  </w:num>
  <w:num w:numId="3" w16cid:durableId="222835289">
    <w:abstractNumId w:val="4"/>
  </w:num>
  <w:num w:numId="4" w16cid:durableId="87236263">
    <w:abstractNumId w:val="3"/>
  </w:num>
  <w:num w:numId="5" w16cid:durableId="1680572113">
    <w:abstractNumId w:val="9"/>
  </w:num>
  <w:num w:numId="6" w16cid:durableId="1587348541">
    <w:abstractNumId w:val="6"/>
  </w:num>
  <w:num w:numId="7" w16cid:durableId="836965357">
    <w:abstractNumId w:val="18"/>
  </w:num>
  <w:num w:numId="8" w16cid:durableId="1382285526">
    <w:abstractNumId w:val="22"/>
  </w:num>
  <w:num w:numId="9" w16cid:durableId="1650476486">
    <w:abstractNumId w:val="7"/>
  </w:num>
  <w:num w:numId="10" w16cid:durableId="1101877975">
    <w:abstractNumId w:val="20"/>
  </w:num>
  <w:num w:numId="11" w16cid:durableId="1883442023">
    <w:abstractNumId w:val="17"/>
  </w:num>
  <w:num w:numId="12" w16cid:durableId="2100976454">
    <w:abstractNumId w:val="12"/>
  </w:num>
  <w:num w:numId="13" w16cid:durableId="666324262">
    <w:abstractNumId w:val="8"/>
  </w:num>
  <w:num w:numId="14" w16cid:durableId="1755128400">
    <w:abstractNumId w:val="13"/>
  </w:num>
  <w:num w:numId="15" w16cid:durableId="660424595">
    <w:abstractNumId w:val="10"/>
  </w:num>
  <w:num w:numId="16" w16cid:durableId="1409957523">
    <w:abstractNumId w:val="16"/>
  </w:num>
  <w:num w:numId="17" w16cid:durableId="36273653">
    <w:abstractNumId w:val="15"/>
  </w:num>
  <w:num w:numId="18" w16cid:durableId="2036804368">
    <w:abstractNumId w:val="23"/>
  </w:num>
  <w:num w:numId="19" w16cid:durableId="1629816969">
    <w:abstractNumId w:val="11"/>
  </w:num>
  <w:num w:numId="20" w16cid:durableId="453670759">
    <w:abstractNumId w:val="24"/>
  </w:num>
  <w:num w:numId="21" w16cid:durableId="895434865">
    <w:abstractNumId w:val="19"/>
  </w:num>
  <w:num w:numId="22" w16cid:durableId="364331590">
    <w:abstractNumId w:val="21"/>
  </w:num>
  <w:num w:numId="23" w16cid:durableId="140926057">
    <w:abstractNumId w:val="0"/>
  </w:num>
  <w:num w:numId="24" w16cid:durableId="264726866">
    <w:abstractNumId w:val="2"/>
  </w:num>
  <w:num w:numId="25" w16cid:durableId="121669825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Myles">
    <w15:presenceInfo w15:providerId="AD" w15:userId="S::jmyles@claflin.edu::f30fdb89-e4d3-4ba3-b413-478de7e6c39c"/>
  </w15:person>
  <w15:person w15:author="Jessica A. Myles">
    <w15:presenceInfo w15:providerId="AD" w15:userId="S::jmyles@claflin.edu::f30fdb89-e4d3-4ba3-b413-478de7e6c39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tq7N3u4t3e+u/3pg4efbu/PJnvbk92H97bPD2YPdw527+/sZdlHo49e501TVEu8svtL/p8AAAD//xt0ay1DAAAA"/>
  </w:docVars>
  <w:rsids>
    <w:rsidRoot w:val="00B14EF8"/>
    <w:rsid w:val="00000000"/>
    <w:rsid w:val="000147DA"/>
    <w:rsid w:val="000159A7"/>
    <w:rsid w:val="00015D54"/>
    <w:rsid w:val="00025E72"/>
    <w:rsid w:val="0002624B"/>
    <w:rsid w:val="00027BC0"/>
    <w:rsid w:val="00031710"/>
    <w:rsid w:val="00032FFA"/>
    <w:rsid w:val="0003432E"/>
    <w:rsid w:val="00034FB0"/>
    <w:rsid w:val="00051564"/>
    <w:rsid w:val="000617AD"/>
    <w:rsid w:val="00061B0C"/>
    <w:rsid w:val="00071A70"/>
    <w:rsid w:val="00073E8C"/>
    <w:rsid w:val="000775F9"/>
    <w:rsid w:val="0008298F"/>
    <w:rsid w:val="00082D0A"/>
    <w:rsid w:val="000925DF"/>
    <w:rsid w:val="00092608"/>
    <w:rsid w:val="00095B9B"/>
    <w:rsid w:val="000A4002"/>
    <w:rsid w:val="000A4EFE"/>
    <w:rsid w:val="000B0807"/>
    <w:rsid w:val="000B1927"/>
    <w:rsid w:val="000B1C86"/>
    <w:rsid w:val="000B1DE8"/>
    <w:rsid w:val="000B438B"/>
    <w:rsid w:val="000B6757"/>
    <w:rsid w:val="000B787A"/>
    <w:rsid w:val="000B7D9D"/>
    <w:rsid w:val="000C22C7"/>
    <w:rsid w:val="000C3D88"/>
    <w:rsid w:val="000C5825"/>
    <w:rsid w:val="000D06F3"/>
    <w:rsid w:val="000D0AD2"/>
    <w:rsid w:val="000D386A"/>
    <w:rsid w:val="000D69CB"/>
    <w:rsid w:val="000E2318"/>
    <w:rsid w:val="000E29A5"/>
    <w:rsid w:val="000E5150"/>
    <w:rsid w:val="000E549C"/>
    <w:rsid w:val="000E6F6E"/>
    <w:rsid w:val="000E72A3"/>
    <w:rsid w:val="000E7BB1"/>
    <w:rsid w:val="000F2710"/>
    <w:rsid w:val="000F324D"/>
    <w:rsid w:val="000F647B"/>
    <w:rsid w:val="000F6A65"/>
    <w:rsid w:val="00100A46"/>
    <w:rsid w:val="00100EE6"/>
    <w:rsid w:val="001051C0"/>
    <w:rsid w:val="0011150E"/>
    <w:rsid w:val="00111913"/>
    <w:rsid w:val="001212FC"/>
    <w:rsid w:val="001255B6"/>
    <w:rsid w:val="00134B5A"/>
    <w:rsid w:val="00134E01"/>
    <w:rsid w:val="001359AD"/>
    <w:rsid w:val="001404CA"/>
    <w:rsid w:val="0014070D"/>
    <w:rsid w:val="00144764"/>
    <w:rsid w:val="001542FD"/>
    <w:rsid w:val="001603E6"/>
    <w:rsid w:val="00163B95"/>
    <w:rsid w:val="001643C7"/>
    <w:rsid w:val="0018035F"/>
    <w:rsid w:val="00180611"/>
    <w:rsid w:val="0018081D"/>
    <w:rsid w:val="00190F85"/>
    <w:rsid w:val="001915D7"/>
    <w:rsid w:val="00193267"/>
    <w:rsid w:val="00196C7F"/>
    <w:rsid w:val="00196EED"/>
    <w:rsid w:val="001A3B4E"/>
    <w:rsid w:val="001A7871"/>
    <w:rsid w:val="001B0E16"/>
    <w:rsid w:val="001B526D"/>
    <w:rsid w:val="001B5F08"/>
    <w:rsid w:val="001B7058"/>
    <w:rsid w:val="001B7E75"/>
    <w:rsid w:val="001B7EAE"/>
    <w:rsid w:val="001C0779"/>
    <w:rsid w:val="001C11A6"/>
    <w:rsid w:val="001C7B1F"/>
    <w:rsid w:val="001D65D3"/>
    <w:rsid w:val="001D6A7A"/>
    <w:rsid w:val="001E0380"/>
    <w:rsid w:val="001E4714"/>
    <w:rsid w:val="001E76EB"/>
    <w:rsid w:val="001F11BF"/>
    <w:rsid w:val="001F1CAA"/>
    <w:rsid w:val="001F1DEA"/>
    <w:rsid w:val="001F6152"/>
    <w:rsid w:val="00200569"/>
    <w:rsid w:val="00204DE9"/>
    <w:rsid w:val="002068FB"/>
    <w:rsid w:val="00210236"/>
    <w:rsid w:val="00214BDA"/>
    <w:rsid w:val="00217E99"/>
    <w:rsid w:val="00221E4C"/>
    <w:rsid w:val="00224444"/>
    <w:rsid w:val="00233C70"/>
    <w:rsid w:val="002357E0"/>
    <w:rsid w:val="00237F00"/>
    <w:rsid w:val="002407BB"/>
    <w:rsid w:val="00241673"/>
    <w:rsid w:val="002452B0"/>
    <w:rsid w:val="00245576"/>
    <w:rsid w:val="00246571"/>
    <w:rsid w:val="00254580"/>
    <w:rsid w:val="00260940"/>
    <w:rsid w:val="00266FA1"/>
    <w:rsid w:val="00270944"/>
    <w:rsid w:val="002740CF"/>
    <w:rsid w:val="0027752E"/>
    <w:rsid w:val="002808F5"/>
    <w:rsid w:val="00282BA5"/>
    <w:rsid w:val="00283A19"/>
    <w:rsid w:val="00293F18"/>
    <w:rsid w:val="00295941"/>
    <w:rsid w:val="002967B0"/>
    <w:rsid w:val="002A2CA2"/>
    <w:rsid w:val="002A78D9"/>
    <w:rsid w:val="002A7B6E"/>
    <w:rsid w:val="002B6C91"/>
    <w:rsid w:val="002C2083"/>
    <w:rsid w:val="002C2771"/>
    <w:rsid w:val="002C3C89"/>
    <w:rsid w:val="002D3B48"/>
    <w:rsid w:val="002E1732"/>
    <w:rsid w:val="002E6ED8"/>
    <w:rsid w:val="002F1540"/>
    <w:rsid w:val="002F4B90"/>
    <w:rsid w:val="002F52A4"/>
    <w:rsid w:val="002F5D49"/>
    <w:rsid w:val="002F6989"/>
    <w:rsid w:val="00303E0B"/>
    <w:rsid w:val="0031208E"/>
    <w:rsid w:val="00313FEA"/>
    <w:rsid w:val="00317AFA"/>
    <w:rsid w:val="00322AE7"/>
    <w:rsid w:val="00324CD8"/>
    <w:rsid w:val="00326062"/>
    <w:rsid w:val="003262E0"/>
    <w:rsid w:val="00334176"/>
    <w:rsid w:val="003434EC"/>
    <w:rsid w:val="00346B99"/>
    <w:rsid w:val="0034777B"/>
    <w:rsid w:val="00347866"/>
    <w:rsid w:val="00347EF4"/>
    <w:rsid w:val="00354D77"/>
    <w:rsid w:val="00356BE3"/>
    <w:rsid w:val="00361C0D"/>
    <w:rsid w:val="0037394E"/>
    <w:rsid w:val="00375938"/>
    <w:rsid w:val="003763DD"/>
    <w:rsid w:val="00377292"/>
    <w:rsid w:val="00377649"/>
    <w:rsid w:val="00384309"/>
    <w:rsid w:val="00390460"/>
    <w:rsid w:val="00394052"/>
    <w:rsid w:val="003A5FDA"/>
    <w:rsid w:val="003A6FD6"/>
    <w:rsid w:val="003A74B2"/>
    <w:rsid w:val="003B2BAE"/>
    <w:rsid w:val="003B737D"/>
    <w:rsid w:val="003C5572"/>
    <w:rsid w:val="003C7682"/>
    <w:rsid w:val="003D0666"/>
    <w:rsid w:val="003D209C"/>
    <w:rsid w:val="003D4C62"/>
    <w:rsid w:val="003D500E"/>
    <w:rsid w:val="003E33F8"/>
    <w:rsid w:val="003E4A57"/>
    <w:rsid w:val="003E4ADD"/>
    <w:rsid w:val="003E6C72"/>
    <w:rsid w:val="003E7FAD"/>
    <w:rsid w:val="003F425C"/>
    <w:rsid w:val="003F463E"/>
    <w:rsid w:val="003F6F7C"/>
    <w:rsid w:val="00402ABB"/>
    <w:rsid w:val="00404E55"/>
    <w:rsid w:val="00405482"/>
    <w:rsid w:val="00411D38"/>
    <w:rsid w:val="00421CA3"/>
    <w:rsid w:val="00425FEE"/>
    <w:rsid w:val="0043423D"/>
    <w:rsid w:val="004372FB"/>
    <w:rsid w:val="00440525"/>
    <w:rsid w:val="00440C5A"/>
    <w:rsid w:val="004439CC"/>
    <w:rsid w:val="00444FBC"/>
    <w:rsid w:val="004534A2"/>
    <w:rsid w:val="004557C5"/>
    <w:rsid w:val="00463928"/>
    <w:rsid w:val="00465037"/>
    <w:rsid w:val="00486417"/>
    <w:rsid w:val="00486D83"/>
    <w:rsid w:val="0049137E"/>
    <w:rsid w:val="004A620E"/>
    <w:rsid w:val="004A7D7D"/>
    <w:rsid w:val="004B325F"/>
    <w:rsid w:val="004B5304"/>
    <w:rsid w:val="004B5877"/>
    <w:rsid w:val="004B5A9B"/>
    <w:rsid w:val="004B63A6"/>
    <w:rsid w:val="004C6B09"/>
    <w:rsid w:val="004C6B20"/>
    <w:rsid w:val="004D14A7"/>
    <w:rsid w:val="004D3C21"/>
    <w:rsid w:val="004E4DC9"/>
    <w:rsid w:val="004E590F"/>
    <w:rsid w:val="004F3178"/>
    <w:rsid w:val="004F5D87"/>
    <w:rsid w:val="0050211D"/>
    <w:rsid w:val="0050454D"/>
    <w:rsid w:val="005134CA"/>
    <w:rsid w:val="00523631"/>
    <w:rsid w:val="00523AD1"/>
    <w:rsid w:val="00524E6A"/>
    <w:rsid w:val="005252F0"/>
    <w:rsid w:val="005257D9"/>
    <w:rsid w:val="0052594F"/>
    <w:rsid w:val="00532C22"/>
    <w:rsid w:val="00533AFA"/>
    <w:rsid w:val="0053555C"/>
    <w:rsid w:val="00547199"/>
    <w:rsid w:val="005473A8"/>
    <w:rsid w:val="00551540"/>
    <w:rsid w:val="00560499"/>
    <w:rsid w:val="00562593"/>
    <w:rsid w:val="005631EF"/>
    <w:rsid w:val="0056702D"/>
    <w:rsid w:val="00572AEE"/>
    <w:rsid w:val="00575EB3"/>
    <w:rsid w:val="00581D07"/>
    <w:rsid w:val="00585363"/>
    <w:rsid w:val="00587AB6"/>
    <w:rsid w:val="00592ADB"/>
    <w:rsid w:val="0059434E"/>
    <w:rsid w:val="00595B1E"/>
    <w:rsid w:val="005A27A2"/>
    <w:rsid w:val="005A2997"/>
    <w:rsid w:val="005A5859"/>
    <w:rsid w:val="005B1159"/>
    <w:rsid w:val="005B596F"/>
    <w:rsid w:val="005B62A6"/>
    <w:rsid w:val="005B7043"/>
    <w:rsid w:val="005C027F"/>
    <w:rsid w:val="005C5B44"/>
    <w:rsid w:val="005C71F5"/>
    <w:rsid w:val="005D16BD"/>
    <w:rsid w:val="005D4CEB"/>
    <w:rsid w:val="005D6E51"/>
    <w:rsid w:val="005D7280"/>
    <w:rsid w:val="005E0538"/>
    <w:rsid w:val="005E2B8E"/>
    <w:rsid w:val="005E34C2"/>
    <w:rsid w:val="005E74BE"/>
    <w:rsid w:val="005F0292"/>
    <w:rsid w:val="005F3E5B"/>
    <w:rsid w:val="005F578B"/>
    <w:rsid w:val="005F5EFD"/>
    <w:rsid w:val="005F6D6C"/>
    <w:rsid w:val="0060058F"/>
    <w:rsid w:val="006051A1"/>
    <w:rsid w:val="006106A3"/>
    <w:rsid w:val="00614FDE"/>
    <w:rsid w:val="00616C70"/>
    <w:rsid w:val="00627F26"/>
    <w:rsid w:val="0063401C"/>
    <w:rsid w:val="00637651"/>
    <w:rsid w:val="00645498"/>
    <w:rsid w:val="00660FD2"/>
    <w:rsid w:val="006724DF"/>
    <w:rsid w:val="006743ED"/>
    <w:rsid w:val="0067482D"/>
    <w:rsid w:val="00674B36"/>
    <w:rsid w:val="0067620D"/>
    <w:rsid w:val="00676B61"/>
    <w:rsid w:val="006779FD"/>
    <w:rsid w:val="00680539"/>
    <w:rsid w:val="00683C9D"/>
    <w:rsid w:val="00685EB3"/>
    <w:rsid w:val="00687E0E"/>
    <w:rsid w:val="00695224"/>
    <w:rsid w:val="00696731"/>
    <w:rsid w:val="006A1EEA"/>
    <w:rsid w:val="006A2D5B"/>
    <w:rsid w:val="006B2982"/>
    <w:rsid w:val="006B5574"/>
    <w:rsid w:val="006B734E"/>
    <w:rsid w:val="006C05EE"/>
    <w:rsid w:val="006C797D"/>
    <w:rsid w:val="006D19AC"/>
    <w:rsid w:val="006D5224"/>
    <w:rsid w:val="006D67DD"/>
    <w:rsid w:val="006E0CE2"/>
    <w:rsid w:val="006E239E"/>
    <w:rsid w:val="006E2816"/>
    <w:rsid w:val="006E2A54"/>
    <w:rsid w:val="006E2E81"/>
    <w:rsid w:val="006E5E3E"/>
    <w:rsid w:val="006E6406"/>
    <w:rsid w:val="006E7B3D"/>
    <w:rsid w:val="007031A2"/>
    <w:rsid w:val="00706606"/>
    <w:rsid w:val="00714C63"/>
    <w:rsid w:val="0071563C"/>
    <w:rsid w:val="00715C0B"/>
    <w:rsid w:val="007243AF"/>
    <w:rsid w:val="007330F5"/>
    <w:rsid w:val="00733E61"/>
    <w:rsid w:val="007346FC"/>
    <w:rsid w:val="00736777"/>
    <w:rsid w:val="00745E25"/>
    <w:rsid w:val="00746BDE"/>
    <w:rsid w:val="007506A8"/>
    <w:rsid w:val="007508C6"/>
    <w:rsid w:val="007522CF"/>
    <w:rsid w:val="00754E6A"/>
    <w:rsid w:val="007616DE"/>
    <w:rsid w:val="00762E2F"/>
    <w:rsid w:val="00765922"/>
    <w:rsid w:val="00782CB5"/>
    <w:rsid w:val="00784A78"/>
    <w:rsid w:val="0078791B"/>
    <w:rsid w:val="007A22B5"/>
    <w:rsid w:val="007A28E1"/>
    <w:rsid w:val="007A6345"/>
    <w:rsid w:val="007B419A"/>
    <w:rsid w:val="007B7AE7"/>
    <w:rsid w:val="007D3003"/>
    <w:rsid w:val="007D3873"/>
    <w:rsid w:val="007D4146"/>
    <w:rsid w:val="007E3401"/>
    <w:rsid w:val="007E6A83"/>
    <w:rsid w:val="007F635F"/>
    <w:rsid w:val="00801385"/>
    <w:rsid w:val="00803FF8"/>
    <w:rsid w:val="00813487"/>
    <w:rsid w:val="00822311"/>
    <w:rsid w:val="00823331"/>
    <w:rsid w:val="00823CA7"/>
    <w:rsid w:val="0083522A"/>
    <w:rsid w:val="008405B6"/>
    <w:rsid w:val="008467CF"/>
    <w:rsid w:val="008509D7"/>
    <w:rsid w:val="008568F7"/>
    <w:rsid w:val="008675C6"/>
    <w:rsid w:val="00872C38"/>
    <w:rsid w:val="00872F62"/>
    <w:rsid w:val="008778E6"/>
    <w:rsid w:val="008801BA"/>
    <w:rsid w:val="00883A09"/>
    <w:rsid w:val="00883AC1"/>
    <w:rsid w:val="008A432C"/>
    <w:rsid w:val="008A45A4"/>
    <w:rsid w:val="008B25D1"/>
    <w:rsid w:val="008B39E9"/>
    <w:rsid w:val="008C033D"/>
    <w:rsid w:val="008C53D5"/>
    <w:rsid w:val="008C6739"/>
    <w:rsid w:val="008D2469"/>
    <w:rsid w:val="008D5560"/>
    <w:rsid w:val="008E2669"/>
    <w:rsid w:val="008E386D"/>
    <w:rsid w:val="008F0698"/>
    <w:rsid w:val="008F167B"/>
    <w:rsid w:val="008F3A5D"/>
    <w:rsid w:val="00906F62"/>
    <w:rsid w:val="00907119"/>
    <w:rsid w:val="00912371"/>
    <w:rsid w:val="00914902"/>
    <w:rsid w:val="00922268"/>
    <w:rsid w:val="009244CC"/>
    <w:rsid w:val="009250B9"/>
    <w:rsid w:val="00926E5C"/>
    <w:rsid w:val="00936984"/>
    <w:rsid w:val="0094219E"/>
    <w:rsid w:val="009424E2"/>
    <w:rsid w:val="009476AF"/>
    <w:rsid w:val="00947DD9"/>
    <w:rsid w:val="00947FA3"/>
    <w:rsid w:val="009540E3"/>
    <w:rsid w:val="00961B41"/>
    <w:rsid w:val="00967067"/>
    <w:rsid w:val="009672C4"/>
    <w:rsid w:val="00967482"/>
    <w:rsid w:val="00973321"/>
    <w:rsid w:val="00973B12"/>
    <w:rsid w:val="009763E7"/>
    <w:rsid w:val="0098417B"/>
    <w:rsid w:val="0098787D"/>
    <w:rsid w:val="009905C6"/>
    <w:rsid w:val="00993103"/>
    <w:rsid w:val="009A122A"/>
    <w:rsid w:val="009A70F1"/>
    <w:rsid w:val="009B092E"/>
    <w:rsid w:val="009B6B62"/>
    <w:rsid w:val="009B7294"/>
    <w:rsid w:val="009B7701"/>
    <w:rsid w:val="009C3CE8"/>
    <w:rsid w:val="009D223D"/>
    <w:rsid w:val="009E06B7"/>
    <w:rsid w:val="009E2DDB"/>
    <w:rsid w:val="009E4DAB"/>
    <w:rsid w:val="009E7CE0"/>
    <w:rsid w:val="009F2CB8"/>
    <w:rsid w:val="00A021CA"/>
    <w:rsid w:val="00A0419F"/>
    <w:rsid w:val="00A06D22"/>
    <w:rsid w:val="00A1084B"/>
    <w:rsid w:val="00A17DE6"/>
    <w:rsid w:val="00A23E62"/>
    <w:rsid w:val="00A2473B"/>
    <w:rsid w:val="00A24926"/>
    <w:rsid w:val="00A31CFF"/>
    <w:rsid w:val="00A32212"/>
    <w:rsid w:val="00A34C60"/>
    <w:rsid w:val="00A416CA"/>
    <w:rsid w:val="00A45064"/>
    <w:rsid w:val="00A46373"/>
    <w:rsid w:val="00A574E0"/>
    <w:rsid w:val="00A62F1C"/>
    <w:rsid w:val="00A65ED5"/>
    <w:rsid w:val="00A660E5"/>
    <w:rsid w:val="00A70128"/>
    <w:rsid w:val="00A7156F"/>
    <w:rsid w:val="00A725F3"/>
    <w:rsid w:val="00A756E2"/>
    <w:rsid w:val="00A764ED"/>
    <w:rsid w:val="00A91B41"/>
    <w:rsid w:val="00A92BCB"/>
    <w:rsid w:val="00A95EB6"/>
    <w:rsid w:val="00A975AA"/>
    <w:rsid w:val="00AA0E1B"/>
    <w:rsid w:val="00AA31C9"/>
    <w:rsid w:val="00AA792A"/>
    <w:rsid w:val="00AB1E8C"/>
    <w:rsid w:val="00AB6EA7"/>
    <w:rsid w:val="00AC1AFD"/>
    <w:rsid w:val="00AC28DB"/>
    <w:rsid w:val="00AC5258"/>
    <w:rsid w:val="00AC5F55"/>
    <w:rsid w:val="00AC638F"/>
    <w:rsid w:val="00AC76A9"/>
    <w:rsid w:val="00AE0655"/>
    <w:rsid w:val="00AF0396"/>
    <w:rsid w:val="00AF1FB8"/>
    <w:rsid w:val="00AF4708"/>
    <w:rsid w:val="00AF4CD7"/>
    <w:rsid w:val="00B025A4"/>
    <w:rsid w:val="00B035B7"/>
    <w:rsid w:val="00B1138B"/>
    <w:rsid w:val="00B11F82"/>
    <w:rsid w:val="00B14EF8"/>
    <w:rsid w:val="00B23461"/>
    <w:rsid w:val="00B3090D"/>
    <w:rsid w:val="00B32E1F"/>
    <w:rsid w:val="00B362E9"/>
    <w:rsid w:val="00B43CDD"/>
    <w:rsid w:val="00B44FB6"/>
    <w:rsid w:val="00B5276F"/>
    <w:rsid w:val="00B543C3"/>
    <w:rsid w:val="00B55848"/>
    <w:rsid w:val="00B5743A"/>
    <w:rsid w:val="00B57B80"/>
    <w:rsid w:val="00B6130E"/>
    <w:rsid w:val="00B630BC"/>
    <w:rsid w:val="00B649F7"/>
    <w:rsid w:val="00B67CA4"/>
    <w:rsid w:val="00B73318"/>
    <w:rsid w:val="00B73FE0"/>
    <w:rsid w:val="00B74127"/>
    <w:rsid w:val="00B7717E"/>
    <w:rsid w:val="00B81AB5"/>
    <w:rsid w:val="00B83511"/>
    <w:rsid w:val="00B8395E"/>
    <w:rsid w:val="00B85607"/>
    <w:rsid w:val="00B86927"/>
    <w:rsid w:val="00B9319F"/>
    <w:rsid w:val="00B942A6"/>
    <w:rsid w:val="00B96589"/>
    <w:rsid w:val="00BA43B5"/>
    <w:rsid w:val="00BA5BB2"/>
    <w:rsid w:val="00BB1ACC"/>
    <w:rsid w:val="00BB4A7D"/>
    <w:rsid w:val="00BB6B6B"/>
    <w:rsid w:val="00BC45C6"/>
    <w:rsid w:val="00BC4EE7"/>
    <w:rsid w:val="00BD0EF7"/>
    <w:rsid w:val="00BD5CEE"/>
    <w:rsid w:val="00BD6455"/>
    <w:rsid w:val="00BE3549"/>
    <w:rsid w:val="00BF3E47"/>
    <w:rsid w:val="00C014E2"/>
    <w:rsid w:val="00C03DF4"/>
    <w:rsid w:val="00C04013"/>
    <w:rsid w:val="00C057E0"/>
    <w:rsid w:val="00C073E4"/>
    <w:rsid w:val="00C11C4C"/>
    <w:rsid w:val="00C1683F"/>
    <w:rsid w:val="00C2144C"/>
    <w:rsid w:val="00C219A0"/>
    <w:rsid w:val="00C40AFA"/>
    <w:rsid w:val="00C437AD"/>
    <w:rsid w:val="00C44EDA"/>
    <w:rsid w:val="00C45FC7"/>
    <w:rsid w:val="00C47CFF"/>
    <w:rsid w:val="00C57AD3"/>
    <w:rsid w:val="00C661B5"/>
    <w:rsid w:val="00C664EF"/>
    <w:rsid w:val="00C66543"/>
    <w:rsid w:val="00C75BDC"/>
    <w:rsid w:val="00C80DAC"/>
    <w:rsid w:val="00C82AEC"/>
    <w:rsid w:val="00C87913"/>
    <w:rsid w:val="00CA3C24"/>
    <w:rsid w:val="00CA483A"/>
    <w:rsid w:val="00CB26C7"/>
    <w:rsid w:val="00CD3C8F"/>
    <w:rsid w:val="00CD42F2"/>
    <w:rsid w:val="00CD5A41"/>
    <w:rsid w:val="00CD6CB1"/>
    <w:rsid w:val="00CE3825"/>
    <w:rsid w:val="00D02BBA"/>
    <w:rsid w:val="00D07B04"/>
    <w:rsid w:val="00D149C1"/>
    <w:rsid w:val="00D22B87"/>
    <w:rsid w:val="00D25481"/>
    <w:rsid w:val="00D260F2"/>
    <w:rsid w:val="00D337E3"/>
    <w:rsid w:val="00D41D26"/>
    <w:rsid w:val="00D43F9A"/>
    <w:rsid w:val="00D46C93"/>
    <w:rsid w:val="00D52F0C"/>
    <w:rsid w:val="00D71F21"/>
    <w:rsid w:val="00D8204D"/>
    <w:rsid w:val="00D838F8"/>
    <w:rsid w:val="00D8552F"/>
    <w:rsid w:val="00D860EA"/>
    <w:rsid w:val="00D91EE9"/>
    <w:rsid w:val="00D924A8"/>
    <w:rsid w:val="00DA11FC"/>
    <w:rsid w:val="00DA4C5D"/>
    <w:rsid w:val="00DB01A3"/>
    <w:rsid w:val="00DB1712"/>
    <w:rsid w:val="00DB386E"/>
    <w:rsid w:val="00DB60EC"/>
    <w:rsid w:val="00DC16C7"/>
    <w:rsid w:val="00DC3DEC"/>
    <w:rsid w:val="00DD1ABF"/>
    <w:rsid w:val="00DD7B63"/>
    <w:rsid w:val="00DE017E"/>
    <w:rsid w:val="00DE3A22"/>
    <w:rsid w:val="00DE43A7"/>
    <w:rsid w:val="00DE6C05"/>
    <w:rsid w:val="00DF1A0C"/>
    <w:rsid w:val="00DF5724"/>
    <w:rsid w:val="00DF6D92"/>
    <w:rsid w:val="00E02CDD"/>
    <w:rsid w:val="00E03644"/>
    <w:rsid w:val="00E036B1"/>
    <w:rsid w:val="00E2149D"/>
    <w:rsid w:val="00E22F97"/>
    <w:rsid w:val="00E3121A"/>
    <w:rsid w:val="00E34C20"/>
    <w:rsid w:val="00E3524D"/>
    <w:rsid w:val="00E359F7"/>
    <w:rsid w:val="00E40783"/>
    <w:rsid w:val="00E40DB8"/>
    <w:rsid w:val="00E41881"/>
    <w:rsid w:val="00E42BA8"/>
    <w:rsid w:val="00E44C7F"/>
    <w:rsid w:val="00E458C8"/>
    <w:rsid w:val="00E46F78"/>
    <w:rsid w:val="00E473D7"/>
    <w:rsid w:val="00E50E6F"/>
    <w:rsid w:val="00E50F26"/>
    <w:rsid w:val="00E52D26"/>
    <w:rsid w:val="00E56868"/>
    <w:rsid w:val="00E61972"/>
    <w:rsid w:val="00E82AE2"/>
    <w:rsid w:val="00E83E6E"/>
    <w:rsid w:val="00E84C3C"/>
    <w:rsid w:val="00E87412"/>
    <w:rsid w:val="00E8EDE0"/>
    <w:rsid w:val="00E9071E"/>
    <w:rsid w:val="00E90957"/>
    <w:rsid w:val="00E92FED"/>
    <w:rsid w:val="00E95899"/>
    <w:rsid w:val="00EA191F"/>
    <w:rsid w:val="00EA792F"/>
    <w:rsid w:val="00EB2DC5"/>
    <w:rsid w:val="00EB3401"/>
    <w:rsid w:val="00EB64D4"/>
    <w:rsid w:val="00EB78E6"/>
    <w:rsid w:val="00EC0042"/>
    <w:rsid w:val="00EC0E02"/>
    <w:rsid w:val="00EC6363"/>
    <w:rsid w:val="00ED2726"/>
    <w:rsid w:val="00ED2E62"/>
    <w:rsid w:val="00ED4775"/>
    <w:rsid w:val="00EE43BE"/>
    <w:rsid w:val="00EF0B5A"/>
    <w:rsid w:val="00EF345B"/>
    <w:rsid w:val="00EF438B"/>
    <w:rsid w:val="00EF4948"/>
    <w:rsid w:val="00EF6862"/>
    <w:rsid w:val="00F0431B"/>
    <w:rsid w:val="00F17F46"/>
    <w:rsid w:val="00F207CF"/>
    <w:rsid w:val="00F3347F"/>
    <w:rsid w:val="00F36A94"/>
    <w:rsid w:val="00F37F81"/>
    <w:rsid w:val="00F40C4C"/>
    <w:rsid w:val="00F45551"/>
    <w:rsid w:val="00F45E2B"/>
    <w:rsid w:val="00F511C9"/>
    <w:rsid w:val="00F51926"/>
    <w:rsid w:val="00F53840"/>
    <w:rsid w:val="00F574EE"/>
    <w:rsid w:val="00F636FA"/>
    <w:rsid w:val="00F66589"/>
    <w:rsid w:val="00F7042E"/>
    <w:rsid w:val="00F70BEE"/>
    <w:rsid w:val="00F9071D"/>
    <w:rsid w:val="00F90EE2"/>
    <w:rsid w:val="00F92B6B"/>
    <w:rsid w:val="00FA1272"/>
    <w:rsid w:val="00FA1A8F"/>
    <w:rsid w:val="00FA6DFF"/>
    <w:rsid w:val="00FB55B2"/>
    <w:rsid w:val="00FB7605"/>
    <w:rsid w:val="00FC72B9"/>
    <w:rsid w:val="00FD2C47"/>
    <w:rsid w:val="00FD2CD2"/>
    <w:rsid w:val="00FE1BF6"/>
    <w:rsid w:val="00FE57FE"/>
    <w:rsid w:val="00FE7AB0"/>
    <w:rsid w:val="01304640"/>
    <w:rsid w:val="017A98F3"/>
    <w:rsid w:val="01A54005"/>
    <w:rsid w:val="01C7A486"/>
    <w:rsid w:val="01C854E8"/>
    <w:rsid w:val="01EB4521"/>
    <w:rsid w:val="01EBB869"/>
    <w:rsid w:val="01FEA7E0"/>
    <w:rsid w:val="0202CEB0"/>
    <w:rsid w:val="02051600"/>
    <w:rsid w:val="026A5913"/>
    <w:rsid w:val="027C3996"/>
    <w:rsid w:val="02825368"/>
    <w:rsid w:val="02A188A9"/>
    <w:rsid w:val="02A59422"/>
    <w:rsid w:val="02B22B55"/>
    <w:rsid w:val="02BD6A55"/>
    <w:rsid w:val="03194137"/>
    <w:rsid w:val="032CD9A8"/>
    <w:rsid w:val="032D4239"/>
    <w:rsid w:val="03357A51"/>
    <w:rsid w:val="03673E2B"/>
    <w:rsid w:val="0387665B"/>
    <w:rsid w:val="039087E5"/>
    <w:rsid w:val="03B8A364"/>
    <w:rsid w:val="03BA8251"/>
    <w:rsid w:val="03BAD588"/>
    <w:rsid w:val="03CD5F81"/>
    <w:rsid w:val="03DB6627"/>
    <w:rsid w:val="041809F7"/>
    <w:rsid w:val="0450E196"/>
    <w:rsid w:val="0453D1C8"/>
    <w:rsid w:val="047622F5"/>
    <w:rsid w:val="047B4BBD"/>
    <w:rsid w:val="04C8AA09"/>
    <w:rsid w:val="04CD6C5B"/>
    <w:rsid w:val="04EA730F"/>
    <w:rsid w:val="0512D7E0"/>
    <w:rsid w:val="05CD26CC"/>
    <w:rsid w:val="05F9B414"/>
    <w:rsid w:val="0602C707"/>
    <w:rsid w:val="06710B25"/>
    <w:rsid w:val="06AD5930"/>
    <w:rsid w:val="06E8E019"/>
    <w:rsid w:val="06E9414C"/>
    <w:rsid w:val="06F04426"/>
    <w:rsid w:val="070A0765"/>
    <w:rsid w:val="072C5892"/>
    <w:rsid w:val="0768F72D"/>
    <w:rsid w:val="0779F3F5"/>
    <w:rsid w:val="077AB5FF"/>
    <w:rsid w:val="078766D6"/>
    <w:rsid w:val="085AF9ED"/>
    <w:rsid w:val="08606BDC"/>
    <w:rsid w:val="0899D54D"/>
    <w:rsid w:val="08FC9BC9"/>
    <w:rsid w:val="091B7102"/>
    <w:rsid w:val="092740C2"/>
    <w:rsid w:val="092FA7C0"/>
    <w:rsid w:val="093F2C88"/>
    <w:rsid w:val="0944A110"/>
    <w:rsid w:val="0951CCC7"/>
    <w:rsid w:val="0952C89D"/>
    <w:rsid w:val="0969CA9D"/>
    <w:rsid w:val="099C1B2C"/>
    <w:rsid w:val="09C37E70"/>
    <w:rsid w:val="09EE1E12"/>
    <w:rsid w:val="09FDCFAF"/>
    <w:rsid w:val="0A0A9C65"/>
    <w:rsid w:val="0A216BEC"/>
    <w:rsid w:val="0A52E352"/>
    <w:rsid w:val="0A71BD6D"/>
    <w:rsid w:val="0ADDEB58"/>
    <w:rsid w:val="0AE31771"/>
    <w:rsid w:val="0B37EB8D"/>
    <w:rsid w:val="0B8C8BFF"/>
    <w:rsid w:val="0BBAE804"/>
    <w:rsid w:val="0BC3B549"/>
    <w:rsid w:val="0C39E967"/>
    <w:rsid w:val="0C5311C4"/>
    <w:rsid w:val="0C8024BC"/>
    <w:rsid w:val="0CACFC90"/>
    <w:rsid w:val="0CB9FD14"/>
    <w:rsid w:val="0D0E2071"/>
    <w:rsid w:val="0D3EE731"/>
    <w:rsid w:val="0D45A98C"/>
    <w:rsid w:val="0D5565BD"/>
    <w:rsid w:val="0D7B6F4D"/>
    <w:rsid w:val="0DA727BA"/>
    <w:rsid w:val="0DBD254E"/>
    <w:rsid w:val="0E466F02"/>
    <w:rsid w:val="0E58FA3C"/>
    <w:rsid w:val="0E92DD23"/>
    <w:rsid w:val="0EA3D008"/>
    <w:rsid w:val="0EAD740A"/>
    <w:rsid w:val="0EAFF290"/>
    <w:rsid w:val="0F006BB1"/>
    <w:rsid w:val="0F718A29"/>
    <w:rsid w:val="0FAF43C0"/>
    <w:rsid w:val="0FC51A13"/>
    <w:rsid w:val="0FC544EF"/>
    <w:rsid w:val="10CC386C"/>
    <w:rsid w:val="110AE498"/>
    <w:rsid w:val="11366387"/>
    <w:rsid w:val="1140A668"/>
    <w:rsid w:val="1175C848"/>
    <w:rsid w:val="118D6E37"/>
    <w:rsid w:val="118F9596"/>
    <w:rsid w:val="11D96284"/>
    <w:rsid w:val="11EF9A76"/>
    <w:rsid w:val="127763F2"/>
    <w:rsid w:val="128C3950"/>
    <w:rsid w:val="129C1679"/>
    <w:rsid w:val="12ABA9D4"/>
    <w:rsid w:val="12B214C6"/>
    <w:rsid w:val="12BBE1B7"/>
    <w:rsid w:val="12F3C6D6"/>
    <w:rsid w:val="130008A2"/>
    <w:rsid w:val="132FFED3"/>
    <w:rsid w:val="134B9E1B"/>
    <w:rsid w:val="13633B8F"/>
    <w:rsid w:val="137E56E4"/>
    <w:rsid w:val="138B6AD7"/>
    <w:rsid w:val="13FBEBA8"/>
    <w:rsid w:val="1402DF0D"/>
    <w:rsid w:val="1403D92E"/>
    <w:rsid w:val="141D9808"/>
    <w:rsid w:val="1431F477"/>
    <w:rsid w:val="143D90DA"/>
    <w:rsid w:val="14A72C1D"/>
    <w:rsid w:val="14E76E7C"/>
    <w:rsid w:val="14FA4260"/>
    <w:rsid w:val="152163D4"/>
    <w:rsid w:val="153459C2"/>
    <w:rsid w:val="15684A63"/>
    <w:rsid w:val="157A6DF7"/>
    <w:rsid w:val="15809302"/>
    <w:rsid w:val="159FA98F"/>
    <w:rsid w:val="15C37BE9"/>
    <w:rsid w:val="15D88B40"/>
    <w:rsid w:val="15E34A96"/>
    <w:rsid w:val="15F1BF41"/>
    <w:rsid w:val="16019A17"/>
    <w:rsid w:val="1606C50F"/>
    <w:rsid w:val="1656A6CE"/>
    <w:rsid w:val="16BD3435"/>
    <w:rsid w:val="16DB4F8B"/>
    <w:rsid w:val="17415D35"/>
    <w:rsid w:val="176B3066"/>
    <w:rsid w:val="17A5B637"/>
    <w:rsid w:val="17ED71B8"/>
    <w:rsid w:val="17EDF5F9"/>
    <w:rsid w:val="18166E95"/>
    <w:rsid w:val="184C78C4"/>
    <w:rsid w:val="1851C807"/>
    <w:rsid w:val="1878F572"/>
    <w:rsid w:val="18947908"/>
    <w:rsid w:val="18B25811"/>
    <w:rsid w:val="18B5F1F0"/>
    <w:rsid w:val="193B6075"/>
    <w:rsid w:val="19DC397A"/>
    <w:rsid w:val="19E84925"/>
    <w:rsid w:val="1A105118"/>
    <w:rsid w:val="1A189D31"/>
    <w:rsid w:val="1A59F255"/>
    <w:rsid w:val="1A84DE60"/>
    <w:rsid w:val="1AAB5D9C"/>
    <w:rsid w:val="1AB43CD0"/>
    <w:rsid w:val="1ADE4D2F"/>
    <w:rsid w:val="1AEE6F4E"/>
    <w:rsid w:val="1AF71711"/>
    <w:rsid w:val="1B08F515"/>
    <w:rsid w:val="1B2A17F1"/>
    <w:rsid w:val="1B3633CB"/>
    <w:rsid w:val="1B457529"/>
    <w:rsid w:val="1B6C278D"/>
    <w:rsid w:val="1B841986"/>
    <w:rsid w:val="1B873F3B"/>
    <w:rsid w:val="1B8968C9"/>
    <w:rsid w:val="1BAA7319"/>
    <w:rsid w:val="1BAC2CD3"/>
    <w:rsid w:val="1BC0F956"/>
    <w:rsid w:val="1C0259A7"/>
    <w:rsid w:val="1C53A063"/>
    <w:rsid w:val="1C6722AC"/>
    <w:rsid w:val="1C83590F"/>
    <w:rsid w:val="1D59B3F8"/>
    <w:rsid w:val="1D6333AD"/>
    <w:rsid w:val="1D919317"/>
    <w:rsid w:val="1DA8CA43"/>
    <w:rsid w:val="1DCECCEF"/>
    <w:rsid w:val="1E311CE2"/>
    <w:rsid w:val="1E85B019"/>
    <w:rsid w:val="1F71F0BD"/>
    <w:rsid w:val="1F945F20"/>
    <w:rsid w:val="1F959750"/>
    <w:rsid w:val="1FCD5510"/>
    <w:rsid w:val="20135BD2"/>
    <w:rsid w:val="203C7CC3"/>
    <w:rsid w:val="205AB05E"/>
    <w:rsid w:val="206A894E"/>
    <w:rsid w:val="20974E96"/>
    <w:rsid w:val="20A3DCFA"/>
    <w:rsid w:val="20B7C677"/>
    <w:rsid w:val="20FC1B10"/>
    <w:rsid w:val="213CA6B1"/>
    <w:rsid w:val="21AA3C4D"/>
    <w:rsid w:val="21D2BDF1"/>
    <w:rsid w:val="22048A1D"/>
    <w:rsid w:val="221AE38D"/>
    <w:rsid w:val="223BBAC6"/>
    <w:rsid w:val="2278075A"/>
    <w:rsid w:val="228CFA71"/>
    <w:rsid w:val="228EE553"/>
    <w:rsid w:val="22B153C2"/>
    <w:rsid w:val="22B92797"/>
    <w:rsid w:val="22D24FF4"/>
    <w:rsid w:val="22D6EA7B"/>
    <w:rsid w:val="22F98133"/>
    <w:rsid w:val="2304F5D2"/>
    <w:rsid w:val="2315357D"/>
    <w:rsid w:val="233A2A7A"/>
    <w:rsid w:val="2365B888"/>
    <w:rsid w:val="23728607"/>
    <w:rsid w:val="2399E94B"/>
    <w:rsid w:val="23D1D4E2"/>
    <w:rsid w:val="23D82FF8"/>
    <w:rsid w:val="23FA1ED1"/>
    <w:rsid w:val="242A66DA"/>
    <w:rsid w:val="246862EF"/>
    <w:rsid w:val="246A3EDB"/>
    <w:rsid w:val="246E2055"/>
    <w:rsid w:val="248AF7D5"/>
    <w:rsid w:val="248E6AF4"/>
    <w:rsid w:val="24AE09D2"/>
    <w:rsid w:val="24E95CAB"/>
    <w:rsid w:val="24FB6202"/>
    <w:rsid w:val="250188E9"/>
    <w:rsid w:val="253BB583"/>
    <w:rsid w:val="25454C88"/>
    <w:rsid w:val="259CA4FC"/>
    <w:rsid w:val="25A05D4C"/>
    <w:rsid w:val="25A49282"/>
    <w:rsid w:val="25AAE4D2"/>
    <w:rsid w:val="25C8B238"/>
    <w:rsid w:val="25FB8A59"/>
    <w:rsid w:val="26236E37"/>
    <w:rsid w:val="262A3B55"/>
    <w:rsid w:val="2631D1FF"/>
    <w:rsid w:val="263C9694"/>
    <w:rsid w:val="263E3570"/>
    <w:rsid w:val="2690C1FE"/>
    <w:rsid w:val="26D18A0D"/>
    <w:rsid w:val="271E988C"/>
    <w:rsid w:val="2725A148"/>
    <w:rsid w:val="2744F8F5"/>
    <w:rsid w:val="27612267"/>
    <w:rsid w:val="276B9C88"/>
    <w:rsid w:val="276CCD5A"/>
    <w:rsid w:val="278EA580"/>
    <w:rsid w:val="27ACDDAA"/>
    <w:rsid w:val="27EE1EBD"/>
    <w:rsid w:val="28A72867"/>
    <w:rsid w:val="28B9C8FA"/>
    <w:rsid w:val="2928691B"/>
    <w:rsid w:val="295B0EF9"/>
    <w:rsid w:val="29732D43"/>
    <w:rsid w:val="298CF155"/>
    <w:rsid w:val="2A389EE7"/>
    <w:rsid w:val="2A42D62C"/>
    <w:rsid w:val="2A60B535"/>
    <w:rsid w:val="2B3E2E05"/>
    <w:rsid w:val="2B46CE47"/>
    <w:rsid w:val="2B7D016F"/>
    <w:rsid w:val="2C04B21A"/>
    <w:rsid w:val="2C0BE680"/>
    <w:rsid w:val="2C0D68EE"/>
    <w:rsid w:val="2C3ECDB7"/>
    <w:rsid w:val="2C72B911"/>
    <w:rsid w:val="2C9011C0"/>
    <w:rsid w:val="2CAEA51E"/>
    <w:rsid w:val="2CDF5C53"/>
    <w:rsid w:val="2CE490EF"/>
    <w:rsid w:val="2CE98030"/>
    <w:rsid w:val="2CF90BC9"/>
    <w:rsid w:val="2D21FC2E"/>
    <w:rsid w:val="2D313D07"/>
    <w:rsid w:val="2D6B29F1"/>
    <w:rsid w:val="2DB6A6B2"/>
    <w:rsid w:val="2DBCF8AD"/>
    <w:rsid w:val="2DDA9E18"/>
    <w:rsid w:val="2E35E105"/>
    <w:rsid w:val="2E3701DA"/>
    <w:rsid w:val="2E5CFC3D"/>
    <w:rsid w:val="2E6E555A"/>
    <w:rsid w:val="2E78EF32"/>
    <w:rsid w:val="2EBBDB6A"/>
    <w:rsid w:val="2ED75426"/>
    <w:rsid w:val="2EF5C44F"/>
    <w:rsid w:val="2F7E5BFF"/>
    <w:rsid w:val="2FCD206F"/>
    <w:rsid w:val="2FEA899A"/>
    <w:rsid w:val="30074B12"/>
    <w:rsid w:val="306EBBBC"/>
    <w:rsid w:val="31CE8BF7"/>
    <w:rsid w:val="31E00B9E"/>
    <w:rsid w:val="328A17D5"/>
    <w:rsid w:val="330A72FD"/>
    <w:rsid w:val="333A12C9"/>
    <w:rsid w:val="33437FEA"/>
    <w:rsid w:val="33D3011B"/>
    <w:rsid w:val="340AC163"/>
    <w:rsid w:val="340C680B"/>
    <w:rsid w:val="3449DF9C"/>
    <w:rsid w:val="3484C194"/>
    <w:rsid w:val="34AD24D2"/>
    <w:rsid w:val="34B5BFA6"/>
    <w:rsid w:val="34BDE8AE"/>
    <w:rsid w:val="34E315B4"/>
    <w:rsid w:val="34F1D179"/>
    <w:rsid w:val="356ED17C"/>
    <w:rsid w:val="3590F397"/>
    <w:rsid w:val="35D47526"/>
    <w:rsid w:val="3615D7CA"/>
    <w:rsid w:val="3616C013"/>
    <w:rsid w:val="3633B6D3"/>
    <w:rsid w:val="365E093B"/>
    <w:rsid w:val="36D9C4AE"/>
    <w:rsid w:val="3719CFE5"/>
    <w:rsid w:val="37684A5B"/>
    <w:rsid w:val="37A16805"/>
    <w:rsid w:val="37DAA5EE"/>
    <w:rsid w:val="37E41D06"/>
    <w:rsid w:val="37EFC146"/>
    <w:rsid w:val="37F22416"/>
    <w:rsid w:val="382250C8"/>
    <w:rsid w:val="389A93B3"/>
    <w:rsid w:val="38D6F800"/>
    <w:rsid w:val="38E9EC70"/>
    <w:rsid w:val="38EDC67A"/>
    <w:rsid w:val="3907559B"/>
    <w:rsid w:val="392DDEEE"/>
    <w:rsid w:val="3944AE54"/>
    <w:rsid w:val="394939A3"/>
    <w:rsid w:val="39A13010"/>
    <w:rsid w:val="39E44784"/>
    <w:rsid w:val="39FCBC8B"/>
    <w:rsid w:val="3A10B371"/>
    <w:rsid w:val="3A1153A6"/>
    <w:rsid w:val="3A263A98"/>
    <w:rsid w:val="3A55C9CC"/>
    <w:rsid w:val="3A81A354"/>
    <w:rsid w:val="3AB086F2"/>
    <w:rsid w:val="3AB37FD1"/>
    <w:rsid w:val="3AE32C81"/>
    <w:rsid w:val="3AF2E06C"/>
    <w:rsid w:val="3AFC6818"/>
    <w:rsid w:val="3B1BEFEB"/>
    <w:rsid w:val="3B1C560A"/>
    <w:rsid w:val="3B2BFC51"/>
    <w:rsid w:val="3B2EAFC7"/>
    <w:rsid w:val="3B738686"/>
    <w:rsid w:val="3B83F570"/>
    <w:rsid w:val="3BEC3B3F"/>
    <w:rsid w:val="3BFE281C"/>
    <w:rsid w:val="3C657FB0"/>
    <w:rsid w:val="3C6CC28E"/>
    <w:rsid w:val="3C983879"/>
    <w:rsid w:val="3CA2A283"/>
    <w:rsid w:val="3CB821F4"/>
    <w:rsid w:val="3CB942C9"/>
    <w:rsid w:val="3CC7334E"/>
    <w:rsid w:val="3CC99924"/>
    <w:rsid w:val="3D094C30"/>
    <w:rsid w:val="3D0BBB28"/>
    <w:rsid w:val="3D184E52"/>
    <w:rsid w:val="3D277F95"/>
    <w:rsid w:val="3D48B474"/>
    <w:rsid w:val="3D80A13F"/>
    <w:rsid w:val="3DEE0EBC"/>
    <w:rsid w:val="3E55132A"/>
    <w:rsid w:val="3E6D063B"/>
    <w:rsid w:val="3EF2BFBC"/>
    <w:rsid w:val="3F4BE163"/>
    <w:rsid w:val="3FBDBA65"/>
    <w:rsid w:val="3FED01A9"/>
    <w:rsid w:val="3FF0E38B"/>
    <w:rsid w:val="40045730"/>
    <w:rsid w:val="4042815C"/>
    <w:rsid w:val="409A1FE9"/>
    <w:rsid w:val="40BA40FF"/>
    <w:rsid w:val="40EB0D31"/>
    <w:rsid w:val="40EF9687"/>
    <w:rsid w:val="410ABD28"/>
    <w:rsid w:val="415D9E8A"/>
    <w:rsid w:val="4166D60B"/>
    <w:rsid w:val="4172E62B"/>
    <w:rsid w:val="418B9317"/>
    <w:rsid w:val="41FFDF9F"/>
    <w:rsid w:val="4244408B"/>
    <w:rsid w:val="424855C2"/>
    <w:rsid w:val="42544143"/>
    <w:rsid w:val="4257C9B4"/>
    <w:rsid w:val="426605A4"/>
    <w:rsid w:val="42D5B3C1"/>
    <w:rsid w:val="4333A0FA"/>
    <w:rsid w:val="43652EB2"/>
    <w:rsid w:val="4373D3EA"/>
    <w:rsid w:val="43AF5BCA"/>
    <w:rsid w:val="43B2EEFC"/>
    <w:rsid w:val="43C630DF"/>
    <w:rsid w:val="4484BD1C"/>
    <w:rsid w:val="449FF74E"/>
    <w:rsid w:val="44A1D33A"/>
    <w:rsid w:val="44AA203F"/>
    <w:rsid w:val="44AC4CC8"/>
    <w:rsid w:val="44C454AE"/>
    <w:rsid w:val="44FD379D"/>
    <w:rsid w:val="450FA44B"/>
    <w:rsid w:val="4517CC42"/>
    <w:rsid w:val="45296325"/>
    <w:rsid w:val="458F9BC6"/>
    <w:rsid w:val="45F27452"/>
    <w:rsid w:val="463EC5D9"/>
    <w:rsid w:val="46A917C0"/>
    <w:rsid w:val="47A180FA"/>
    <w:rsid w:val="47C56562"/>
    <w:rsid w:val="47C8DDAD"/>
    <w:rsid w:val="47E11873"/>
    <w:rsid w:val="48176A0C"/>
    <w:rsid w:val="48336C25"/>
    <w:rsid w:val="4843FAE7"/>
    <w:rsid w:val="4850C614"/>
    <w:rsid w:val="486103E7"/>
    <w:rsid w:val="48C4E0D8"/>
    <w:rsid w:val="48CC9C08"/>
    <w:rsid w:val="495F4D5D"/>
    <w:rsid w:val="497B60D4"/>
    <w:rsid w:val="497CE8D4"/>
    <w:rsid w:val="49B68A14"/>
    <w:rsid w:val="49D86862"/>
    <w:rsid w:val="49E6A8E7"/>
    <w:rsid w:val="49EFB9B0"/>
    <w:rsid w:val="4A2A3363"/>
    <w:rsid w:val="4B339632"/>
    <w:rsid w:val="4B3DFB7B"/>
    <w:rsid w:val="4BA14552"/>
    <w:rsid w:val="4BC80A44"/>
    <w:rsid w:val="4BF27FC2"/>
    <w:rsid w:val="4BF353CB"/>
    <w:rsid w:val="4BF45BAE"/>
    <w:rsid w:val="4C7E3CFC"/>
    <w:rsid w:val="4C8A722C"/>
    <w:rsid w:val="4CB48996"/>
    <w:rsid w:val="4D0FD267"/>
    <w:rsid w:val="4D48B539"/>
    <w:rsid w:val="4D76362A"/>
    <w:rsid w:val="4D7A19CE"/>
    <w:rsid w:val="4D8DD6A3"/>
    <w:rsid w:val="4D9700FA"/>
    <w:rsid w:val="4DA96C45"/>
    <w:rsid w:val="4DBBF63A"/>
    <w:rsid w:val="4DBEF73B"/>
    <w:rsid w:val="4E068B9D"/>
    <w:rsid w:val="4E0ED332"/>
    <w:rsid w:val="4E349843"/>
    <w:rsid w:val="4EE18C1B"/>
    <w:rsid w:val="4EE1D4BB"/>
    <w:rsid w:val="4F061DF1"/>
    <w:rsid w:val="4F1436A8"/>
    <w:rsid w:val="4F2AF48D"/>
    <w:rsid w:val="4F5C0F27"/>
    <w:rsid w:val="4F9DC6D4"/>
    <w:rsid w:val="4FBA7CA3"/>
    <w:rsid w:val="503C39E9"/>
    <w:rsid w:val="5059238D"/>
    <w:rsid w:val="505D4BB1"/>
    <w:rsid w:val="50BE4CFB"/>
    <w:rsid w:val="50C693AC"/>
    <w:rsid w:val="50C6C4EE"/>
    <w:rsid w:val="50C7B285"/>
    <w:rsid w:val="50E5B1AD"/>
    <w:rsid w:val="51379602"/>
    <w:rsid w:val="51516CBE"/>
    <w:rsid w:val="515EEAFC"/>
    <w:rsid w:val="51BC7AB3"/>
    <w:rsid w:val="51C2579F"/>
    <w:rsid w:val="51CDDB48"/>
    <w:rsid w:val="51EE2753"/>
    <w:rsid w:val="521A3869"/>
    <w:rsid w:val="52266A3D"/>
    <w:rsid w:val="52424AB0"/>
    <w:rsid w:val="524871CE"/>
    <w:rsid w:val="526BBA57"/>
    <w:rsid w:val="52AD1770"/>
    <w:rsid w:val="52B08B5B"/>
    <w:rsid w:val="52BD710D"/>
    <w:rsid w:val="52E24455"/>
    <w:rsid w:val="52E4D360"/>
    <w:rsid w:val="5317E670"/>
    <w:rsid w:val="53323459"/>
    <w:rsid w:val="53347D52"/>
    <w:rsid w:val="534AF79D"/>
    <w:rsid w:val="5355AA48"/>
    <w:rsid w:val="538BFF34"/>
    <w:rsid w:val="539B18ED"/>
    <w:rsid w:val="539F2791"/>
    <w:rsid w:val="53A656BB"/>
    <w:rsid w:val="53C57F94"/>
    <w:rsid w:val="5403474E"/>
    <w:rsid w:val="5416FC85"/>
    <w:rsid w:val="541821D8"/>
    <w:rsid w:val="545B2370"/>
    <w:rsid w:val="5483289C"/>
    <w:rsid w:val="54E72299"/>
    <w:rsid w:val="55340752"/>
    <w:rsid w:val="5543E507"/>
    <w:rsid w:val="5550C1C6"/>
    <w:rsid w:val="559E07D4"/>
    <w:rsid w:val="55AC9150"/>
    <w:rsid w:val="55DCF2DF"/>
    <w:rsid w:val="5604872F"/>
    <w:rsid w:val="564060FB"/>
    <w:rsid w:val="564403B2"/>
    <w:rsid w:val="5644C4AD"/>
    <w:rsid w:val="5665813A"/>
    <w:rsid w:val="5685FF97"/>
    <w:rsid w:val="568A213E"/>
    <w:rsid w:val="56A6872F"/>
    <w:rsid w:val="56A879FB"/>
    <w:rsid w:val="56AF3CB4"/>
    <w:rsid w:val="56CB5636"/>
    <w:rsid w:val="56D83BFB"/>
    <w:rsid w:val="56E14F66"/>
    <w:rsid w:val="5710A3F1"/>
    <w:rsid w:val="57235FEC"/>
    <w:rsid w:val="57360672"/>
    <w:rsid w:val="5767210C"/>
    <w:rsid w:val="57BAFAAE"/>
    <w:rsid w:val="57E55D2C"/>
    <w:rsid w:val="57FFD251"/>
    <w:rsid w:val="58425790"/>
    <w:rsid w:val="5850E4BC"/>
    <w:rsid w:val="585D68D7"/>
    <w:rsid w:val="585E7DA0"/>
    <w:rsid w:val="588AE280"/>
    <w:rsid w:val="589D4EAD"/>
    <w:rsid w:val="58A65DE3"/>
    <w:rsid w:val="58B18C34"/>
    <w:rsid w:val="58D1D6D3"/>
    <w:rsid w:val="591347B5"/>
    <w:rsid w:val="5943BD83"/>
    <w:rsid w:val="5946DA13"/>
    <w:rsid w:val="595C2323"/>
    <w:rsid w:val="5969EE85"/>
    <w:rsid w:val="5982BF5E"/>
    <w:rsid w:val="59924DE8"/>
    <w:rsid w:val="5A16FAE9"/>
    <w:rsid w:val="5A3D87B2"/>
    <w:rsid w:val="5A4D5C95"/>
    <w:rsid w:val="5A9EC1CE"/>
    <w:rsid w:val="5ABE7C7C"/>
    <w:rsid w:val="5AF7F384"/>
    <w:rsid w:val="5B0D5DC1"/>
    <w:rsid w:val="5B28D67D"/>
    <w:rsid w:val="5B44021D"/>
    <w:rsid w:val="5BB6B5F9"/>
    <w:rsid w:val="5BB7691C"/>
    <w:rsid w:val="5BD148E9"/>
    <w:rsid w:val="5BDEBE54"/>
    <w:rsid w:val="5C1C9386"/>
    <w:rsid w:val="5C219751"/>
    <w:rsid w:val="5C30B8B4"/>
    <w:rsid w:val="5C310FD3"/>
    <w:rsid w:val="5C3A922F"/>
    <w:rsid w:val="5C4DAF74"/>
    <w:rsid w:val="5C61D996"/>
    <w:rsid w:val="5C640FE3"/>
    <w:rsid w:val="5C7D756D"/>
    <w:rsid w:val="5CF31EB8"/>
    <w:rsid w:val="5D30D9FA"/>
    <w:rsid w:val="5D372725"/>
    <w:rsid w:val="5D5DEE73"/>
    <w:rsid w:val="5D6543C9"/>
    <w:rsid w:val="5D7BD014"/>
    <w:rsid w:val="5D8994E5"/>
    <w:rsid w:val="5DA590F2"/>
    <w:rsid w:val="5DA727D1"/>
    <w:rsid w:val="5DBAF6FB"/>
    <w:rsid w:val="5DE0E59C"/>
    <w:rsid w:val="5DFDA9F7"/>
    <w:rsid w:val="5E119AB7"/>
    <w:rsid w:val="5E2BB724"/>
    <w:rsid w:val="5E60773F"/>
    <w:rsid w:val="5EDB9A2C"/>
    <w:rsid w:val="5EE66935"/>
    <w:rsid w:val="5EE9ED07"/>
    <w:rsid w:val="5EEE56BB"/>
    <w:rsid w:val="5F410C70"/>
    <w:rsid w:val="5F5BF554"/>
    <w:rsid w:val="5F7232F1"/>
    <w:rsid w:val="5F79DE19"/>
    <w:rsid w:val="5F7A8FA8"/>
    <w:rsid w:val="5F87017C"/>
    <w:rsid w:val="5F88B219"/>
    <w:rsid w:val="5FB4364C"/>
    <w:rsid w:val="5FB87FC8"/>
    <w:rsid w:val="5FFC47A0"/>
    <w:rsid w:val="60018F6C"/>
    <w:rsid w:val="60495CB6"/>
    <w:rsid w:val="6058EE6F"/>
    <w:rsid w:val="606F094F"/>
    <w:rsid w:val="6073B01D"/>
    <w:rsid w:val="609B61F3"/>
    <w:rsid w:val="60BC9E19"/>
    <w:rsid w:val="614C2569"/>
    <w:rsid w:val="618C3916"/>
    <w:rsid w:val="61BF530C"/>
    <w:rsid w:val="61C07401"/>
    <w:rsid w:val="61D07B1D"/>
    <w:rsid w:val="620F807E"/>
    <w:rsid w:val="62586E7A"/>
    <w:rsid w:val="6280A69F"/>
    <w:rsid w:val="628124F9"/>
    <w:rsid w:val="62D9D8F3"/>
    <w:rsid w:val="62DEA1B9"/>
    <w:rsid w:val="630D00FC"/>
    <w:rsid w:val="6313930B"/>
    <w:rsid w:val="6339302E"/>
    <w:rsid w:val="633EDCE1"/>
    <w:rsid w:val="6393E47C"/>
    <w:rsid w:val="63C1652F"/>
    <w:rsid w:val="63D2D4F6"/>
    <w:rsid w:val="63D302B5"/>
    <w:rsid w:val="63F43EDB"/>
    <w:rsid w:val="640DBE35"/>
    <w:rsid w:val="6414897A"/>
    <w:rsid w:val="642A2E5F"/>
    <w:rsid w:val="645E5996"/>
    <w:rsid w:val="64933084"/>
    <w:rsid w:val="6494C14F"/>
    <w:rsid w:val="64A06F8A"/>
    <w:rsid w:val="64C7059C"/>
    <w:rsid w:val="64EC160A"/>
    <w:rsid w:val="64F3D241"/>
    <w:rsid w:val="64F90D35"/>
    <w:rsid w:val="653BEBDF"/>
    <w:rsid w:val="65900F3C"/>
    <w:rsid w:val="6598106A"/>
    <w:rsid w:val="65C559A9"/>
    <w:rsid w:val="65CB36D8"/>
    <w:rsid w:val="665EC2D1"/>
    <w:rsid w:val="6662D5FD"/>
    <w:rsid w:val="66687EE4"/>
    <w:rsid w:val="66991BEA"/>
    <w:rsid w:val="66CB853E"/>
    <w:rsid w:val="66DE4AD3"/>
    <w:rsid w:val="66F16D74"/>
    <w:rsid w:val="66F968A0"/>
    <w:rsid w:val="670A4968"/>
    <w:rsid w:val="675417C2"/>
    <w:rsid w:val="6778C3CE"/>
    <w:rsid w:val="6790EE66"/>
    <w:rsid w:val="681856AA"/>
    <w:rsid w:val="683D2BBC"/>
    <w:rsid w:val="684095BD"/>
    <w:rsid w:val="68738CA1"/>
    <w:rsid w:val="68A673D8"/>
    <w:rsid w:val="68BF1B55"/>
    <w:rsid w:val="68C355AA"/>
    <w:rsid w:val="69024267"/>
    <w:rsid w:val="69059A66"/>
    <w:rsid w:val="694E2737"/>
    <w:rsid w:val="69797561"/>
    <w:rsid w:val="69BF872D"/>
    <w:rsid w:val="69F5205B"/>
    <w:rsid w:val="6A7594C6"/>
    <w:rsid w:val="6AF1E51E"/>
    <w:rsid w:val="6AF9C6E8"/>
    <w:rsid w:val="6B06AD03"/>
    <w:rsid w:val="6B2FE8F7"/>
    <w:rsid w:val="6B544074"/>
    <w:rsid w:val="6B70C0D3"/>
    <w:rsid w:val="6B882BE4"/>
    <w:rsid w:val="6BA477E2"/>
    <w:rsid w:val="6BA696CE"/>
    <w:rsid w:val="6BD57A6C"/>
    <w:rsid w:val="6BD590AE"/>
    <w:rsid w:val="6BF5E5A7"/>
    <w:rsid w:val="6C66622C"/>
    <w:rsid w:val="6C769504"/>
    <w:rsid w:val="6C924B91"/>
    <w:rsid w:val="6CD9EB56"/>
    <w:rsid w:val="6D390969"/>
    <w:rsid w:val="6D3C8F88"/>
    <w:rsid w:val="6D68AA24"/>
    <w:rsid w:val="6D714ACD"/>
    <w:rsid w:val="6DBD2BF3"/>
    <w:rsid w:val="6DF56B87"/>
    <w:rsid w:val="6E2E02A5"/>
    <w:rsid w:val="6E3FABBD"/>
    <w:rsid w:val="6E6BB5D2"/>
    <w:rsid w:val="6E7BE2D5"/>
    <w:rsid w:val="6E8C56CA"/>
    <w:rsid w:val="6E99B42F"/>
    <w:rsid w:val="6EBD8EF7"/>
    <w:rsid w:val="6EEF0764"/>
    <w:rsid w:val="6EF2388B"/>
    <w:rsid w:val="6F0D1B2E"/>
    <w:rsid w:val="6F18137B"/>
    <w:rsid w:val="6F348FE8"/>
    <w:rsid w:val="6F35BCE3"/>
    <w:rsid w:val="6F3B1122"/>
    <w:rsid w:val="6F3B3736"/>
    <w:rsid w:val="6F4E5497"/>
    <w:rsid w:val="6F5D2AA6"/>
    <w:rsid w:val="6F7F8668"/>
    <w:rsid w:val="6F91FDAE"/>
    <w:rsid w:val="6FA196D5"/>
    <w:rsid w:val="6FB78BA8"/>
    <w:rsid w:val="6FC55641"/>
    <w:rsid w:val="6FF04FF2"/>
    <w:rsid w:val="708B53F4"/>
    <w:rsid w:val="7099ADE1"/>
    <w:rsid w:val="709B0695"/>
    <w:rsid w:val="70AB11D7"/>
    <w:rsid w:val="70C9EE69"/>
    <w:rsid w:val="714867EB"/>
    <w:rsid w:val="71605D4C"/>
    <w:rsid w:val="716B1649"/>
    <w:rsid w:val="71969E7A"/>
    <w:rsid w:val="71C691EA"/>
    <w:rsid w:val="71C9896D"/>
    <w:rsid w:val="71E34F48"/>
    <w:rsid w:val="7204875E"/>
    <w:rsid w:val="72061732"/>
    <w:rsid w:val="7219A4F0"/>
    <w:rsid w:val="72B74E3B"/>
    <w:rsid w:val="72F1CE9E"/>
    <w:rsid w:val="730FC981"/>
    <w:rsid w:val="7333C494"/>
    <w:rsid w:val="73373D35"/>
    <w:rsid w:val="735AA4D7"/>
    <w:rsid w:val="737BD2B8"/>
    <w:rsid w:val="73AB2ADA"/>
    <w:rsid w:val="73F050A3"/>
    <w:rsid w:val="73FBB673"/>
    <w:rsid w:val="740E36D3"/>
    <w:rsid w:val="741D7888"/>
    <w:rsid w:val="7438B34E"/>
    <w:rsid w:val="74753526"/>
    <w:rsid w:val="7487E187"/>
    <w:rsid w:val="7490D9DE"/>
    <w:rsid w:val="7498C764"/>
    <w:rsid w:val="74A56BA6"/>
    <w:rsid w:val="74BBA544"/>
    <w:rsid w:val="74C489EC"/>
    <w:rsid w:val="74CCE08F"/>
    <w:rsid w:val="74DC35E3"/>
    <w:rsid w:val="7505E6DC"/>
    <w:rsid w:val="75394D34"/>
    <w:rsid w:val="755E2766"/>
    <w:rsid w:val="7573BC09"/>
    <w:rsid w:val="759F6FD0"/>
    <w:rsid w:val="75BC296E"/>
    <w:rsid w:val="75C5BEEF"/>
    <w:rsid w:val="774AE5DC"/>
    <w:rsid w:val="776ACF57"/>
    <w:rsid w:val="7770F298"/>
    <w:rsid w:val="779D4182"/>
    <w:rsid w:val="78AB5CCB"/>
    <w:rsid w:val="78B3FD74"/>
    <w:rsid w:val="79069FB8"/>
    <w:rsid w:val="79644B01"/>
    <w:rsid w:val="7985F761"/>
    <w:rsid w:val="798C5521"/>
    <w:rsid w:val="79C0D51C"/>
    <w:rsid w:val="79FFB3AA"/>
    <w:rsid w:val="7A0F8B76"/>
    <w:rsid w:val="7A11C11D"/>
    <w:rsid w:val="7A24525D"/>
    <w:rsid w:val="7A33FCE5"/>
    <w:rsid w:val="7A6D267C"/>
    <w:rsid w:val="7ABB0046"/>
    <w:rsid w:val="7B075407"/>
    <w:rsid w:val="7B5C9B93"/>
    <w:rsid w:val="7B9834B0"/>
    <w:rsid w:val="7B9E7F9B"/>
    <w:rsid w:val="7BAD917E"/>
    <w:rsid w:val="7BB0A059"/>
    <w:rsid w:val="7BC118C2"/>
    <w:rsid w:val="7BC87348"/>
    <w:rsid w:val="7C1E56FF"/>
    <w:rsid w:val="7CA27A56"/>
    <w:rsid w:val="7CF7FCA6"/>
    <w:rsid w:val="7D2DDD66"/>
    <w:rsid w:val="7D451953"/>
    <w:rsid w:val="7D5356DA"/>
    <w:rsid w:val="7D876E97"/>
    <w:rsid w:val="7DACD19B"/>
    <w:rsid w:val="7DD0D0D4"/>
    <w:rsid w:val="7DE155ED"/>
    <w:rsid w:val="7DE9F931"/>
    <w:rsid w:val="7E2B8522"/>
    <w:rsid w:val="7E4E6A4D"/>
    <w:rsid w:val="7E596884"/>
    <w:rsid w:val="7E62092D"/>
    <w:rsid w:val="7E949DDF"/>
    <w:rsid w:val="7E96D386"/>
    <w:rsid w:val="7E9AEF10"/>
    <w:rsid w:val="7EE53240"/>
    <w:rsid w:val="7F20E601"/>
    <w:rsid w:val="7F3A6EE8"/>
    <w:rsid w:val="7F5C6E10"/>
    <w:rsid w:val="7F630BB4"/>
    <w:rsid w:val="7FC55D02"/>
    <w:rsid w:val="7FF2EB85"/>
    <w:rsid w:val="7FFDD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C3A048"/>
  <w15:docId w15:val="{07CC8603-8A97-4FDD-8E05-2C088C0021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semiHidden="1" w:qFormat="1"/>
    <w:lsdException w:name="heading 2" w:semiHidden="1" w:qFormat="1"/>
    <w:lsdException w:name="heading 3" w:uiPriority="99"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9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A792F"/>
    <w:pPr>
      <w:autoSpaceDE w:val="0"/>
      <w:autoSpaceDN w:val="0"/>
      <w:adjustRightInd w:val="0"/>
      <w:snapToGrid w:val="0"/>
    </w:pPr>
    <w:rPr>
      <w:sz w:val="24"/>
      <w:szCs w:val="24"/>
    </w:rPr>
  </w:style>
  <w:style w:type="paragraph" w:styleId="Heading3">
    <w:name w:val="heading 3"/>
    <w:basedOn w:val="Normal"/>
    <w:next w:val="Normal"/>
    <w:link w:val="Heading3Char"/>
    <w:uiPriority w:val="99"/>
    <w:semiHidden/>
    <w:rsid w:val="00C219A0"/>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PALevel1" w:customStyle="1">
    <w:name w:val="APA Level 1"/>
    <w:next w:val="BodyText"/>
    <w:link w:val="APALevel1Char"/>
    <w:qFormat/>
    <w:rsid w:val="00C219A0"/>
    <w:pPr>
      <w:keepNext/>
      <w:keepLines/>
      <w:tabs>
        <w:tab w:val="right" w:leader="dot" w:pos="8640"/>
      </w:tabs>
      <w:suppressAutoHyphens/>
      <w:autoSpaceDE w:val="0"/>
      <w:autoSpaceDN w:val="0"/>
      <w:spacing w:line="480" w:lineRule="auto"/>
      <w:jc w:val="center"/>
      <w:outlineLvl w:val="1"/>
    </w:pPr>
    <w:rPr>
      <w:b/>
      <w:sz w:val="24"/>
      <w:szCs w:val="24"/>
    </w:rPr>
  </w:style>
  <w:style w:type="paragraph" w:styleId="BodyText">
    <w:name w:val="Body Text"/>
    <w:basedOn w:val="Normal"/>
    <w:link w:val="BodyTextChar"/>
    <w:rsid w:val="00C219A0"/>
    <w:pPr>
      <w:spacing w:line="480" w:lineRule="auto"/>
      <w:ind w:firstLine="720"/>
    </w:pPr>
  </w:style>
  <w:style w:type="character" w:styleId="BodyTextChar" w:customStyle="1">
    <w:name w:val="Body Text Char"/>
    <w:link w:val="BodyText"/>
    <w:rsid w:val="00C219A0"/>
    <w:rPr>
      <w:sz w:val="24"/>
      <w:szCs w:val="24"/>
    </w:rPr>
  </w:style>
  <w:style w:type="character" w:styleId="APALevel1Char" w:customStyle="1">
    <w:name w:val="APA Level 1 Char"/>
    <w:link w:val="APALevel1"/>
    <w:rsid w:val="00C219A0"/>
    <w:rPr>
      <w:b/>
      <w:sz w:val="24"/>
      <w:szCs w:val="24"/>
    </w:rPr>
  </w:style>
  <w:style w:type="paragraph" w:styleId="APALevel2" w:customStyle="1">
    <w:name w:val="APA Level 2"/>
    <w:basedOn w:val="APALevel1"/>
    <w:next w:val="BodyText"/>
    <w:rsid w:val="00C219A0"/>
    <w:pPr>
      <w:widowControl w:val="0"/>
      <w:adjustRightInd w:val="0"/>
      <w:jc w:val="left"/>
      <w:outlineLvl w:val="2"/>
    </w:pPr>
    <w:rPr>
      <w:iCs/>
    </w:rPr>
  </w:style>
  <w:style w:type="paragraph" w:styleId="APAReference" w:customStyle="1">
    <w:name w:val="APA Reference"/>
    <w:qFormat/>
    <w:rsid w:val="00C219A0"/>
    <w:pPr>
      <w:widowControl w:val="0"/>
      <w:autoSpaceDE w:val="0"/>
      <w:autoSpaceDN w:val="0"/>
      <w:adjustRightInd w:val="0"/>
      <w:spacing w:line="480" w:lineRule="auto"/>
      <w:ind w:left="720" w:hanging="720"/>
    </w:pPr>
    <w:rPr>
      <w:sz w:val="24"/>
      <w:szCs w:val="24"/>
    </w:rPr>
  </w:style>
  <w:style w:type="paragraph" w:styleId="FlushLeft" w:customStyle="1">
    <w:name w:val="Flush Left"/>
    <w:link w:val="FlushLeftChar"/>
    <w:uiPriority w:val="99"/>
    <w:semiHidden/>
    <w:rsid w:val="00C219A0"/>
    <w:pPr>
      <w:widowControl w:val="0"/>
      <w:autoSpaceDE w:val="0"/>
      <w:autoSpaceDN w:val="0"/>
      <w:adjustRightInd w:val="0"/>
      <w:spacing w:line="480" w:lineRule="auto"/>
    </w:pPr>
    <w:rPr>
      <w:sz w:val="24"/>
      <w:szCs w:val="24"/>
    </w:rPr>
  </w:style>
  <w:style w:type="character" w:styleId="FlushLeftChar" w:customStyle="1">
    <w:name w:val="Flush Left Char"/>
    <w:basedOn w:val="DefaultParagraphFont"/>
    <w:link w:val="FlushLeft"/>
    <w:uiPriority w:val="99"/>
    <w:semiHidden/>
    <w:rsid w:val="00C219A0"/>
    <w:rPr>
      <w:sz w:val="24"/>
      <w:szCs w:val="24"/>
    </w:rPr>
  </w:style>
  <w:style w:type="character" w:styleId="PageNumber">
    <w:name w:val="page number"/>
    <w:uiPriority w:val="99"/>
    <w:semiHidden/>
    <w:rsid w:val="00C219A0"/>
    <w:rPr>
      <w:rFonts w:cs="Times New Roman"/>
    </w:rPr>
  </w:style>
  <w:style w:type="paragraph" w:styleId="CenteredTextSingleSpace" w:customStyle="1">
    <w:name w:val="Centered Text Single Space"/>
    <w:basedOn w:val="Normal"/>
    <w:uiPriority w:val="99"/>
    <w:semiHidden/>
    <w:rsid w:val="00C219A0"/>
    <w:pPr>
      <w:jc w:val="center"/>
    </w:pPr>
  </w:style>
  <w:style w:type="paragraph" w:styleId="TableofFigures">
    <w:name w:val="table of figures"/>
    <w:basedOn w:val="Normal"/>
    <w:next w:val="Normal"/>
    <w:uiPriority w:val="99"/>
    <w:semiHidden/>
    <w:rsid w:val="00C219A0"/>
    <w:pPr>
      <w:ind w:left="480" w:hanging="480"/>
    </w:pPr>
  </w:style>
  <w:style w:type="paragraph" w:styleId="APALevel0noTOC" w:customStyle="1">
    <w:name w:val="APA Level 0 no TOC"/>
    <w:basedOn w:val="APALevel0"/>
    <w:next w:val="BodyText"/>
    <w:qFormat/>
    <w:rsid w:val="00C219A0"/>
    <w:pPr>
      <w:pageBreakBefore/>
      <w:outlineLvl w:val="9"/>
    </w:pPr>
  </w:style>
  <w:style w:type="paragraph" w:styleId="APALevel0" w:customStyle="1">
    <w:name w:val="APA Level 0"/>
    <w:qFormat/>
    <w:rsid w:val="00C219A0"/>
    <w:pPr>
      <w:spacing w:line="480" w:lineRule="auto"/>
      <w:jc w:val="center"/>
      <w:outlineLvl w:val="0"/>
    </w:pPr>
    <w:rPr>
      <w:sz w:val="24"/>
      <w:szCs w:val="24"/>
    </w:rPr>
  </w:style>
  <w:style w:type="paragraph" w:styleId="TOC1">
    <w:name w:val="toc 1"/>
    <w:basedOn w:val="Normal"/>
    <w:next w:val="Normal"/>
    <w:uiPriority w:val="39"/>
    <w:rsid w:val="00C219A0"/>
    <w:pPr>
      <w:tabs>
        <w:tab w:val="right" w:leader="dot" w:pos="8640"/>
      </w:tabs>
      <w:spacing w:line="480" w:lineRule="auto"/>
      <w:ind w:left="720" w:right="720" w:hanging="720"/>
      <w:outlineLvl w:val="0"/>
    </w:pPr>
    <w:rPr>
      <w:noProof/>
    </w:rPr>
  </w:style>
  <w:style w:type="paragraph" w:styleId="TOC2">
    <w:name w:val="toc 2"/>
    <w:basedOn w:val="Normal"/>
    <w:next w:val="Normal"/>
    <w:uiPriority w:val="39"/>
    <w:rsid w:val="00C219A0"/>
    <w:pPr>
      <w:tabs>
        <w:tab w:val="right" w:leader="dot" w:pos="8640"/>
      </w:tabs>
      <w:spacing w:line="480" w:lineRule="auto"/>
      <w:ind w:left="1080" w:right="720" w:hanging="720"/>
    </w:pPr>
    <w:rPr>
      <w:noProof/>
    </w:rPr>
  </w:style>
  <w:style w:type="paragraph" w:styleId="TOC3">
    <w:name w:val="toc 3"/>
    <w:basedOn w:val="Normal"/>
    <w:next w:val="Normal"/>
    <w:uiPriority w:val="39"/>
    <w:rsid w:val="00C219A0"/>
    <w:pPr>
      <w:spacing w:line="480" w:lineRule="auto"/>
      <w:ind w:left="1440" w:right="720" w:hanging="720"/>
    </w:pPr>
  </w:style>
  <w:style w:type="paragraph" w:styleId="TOC4">
    <w:name w:val="toc 4"/>
    <w:basedOn w:val="Normal"/>
    <w:next w:val="Normal"/>
    <w:uiPriority w:val="99"/>
    <w:semiHidden/>
    <w:rsid w:val="00C219A0"/>
    <w:pPr>
      <w:ind w:left="1800" w:right="720" w:hanging="720"/>
    </w:pPr>
  </w:style>
  <w:style w:type="character" w:styleId="Hyperlink">
    <w:name w:val="Hyperlink"/>
    <w:uiPriority w:val="99"/>
    <w:rsid w:val="00C219A0"/>
    <w:rPr>
      <w:rFonts w:cs="Times New Roman"/>
      <w:color w:val="0000FF"/>
      <w:u w:val="single"/>
    </w:rPr>
  </w:style>
  <w:style w:type="paragraph" w:styleId="Caption">
    <w:name w:val="caption"/>
    <w:basedOn w:val="Normal"/>
    <w:next w:val="Normal"/>
    <w:uiPriority w:val="99"/>
    <w:semiHidden/>
    <w:rsid w:val="00C219A0"/>
    <w:rPr>
      <w:b/>
      <w:bCs/>
      <w:sz w:val="20"/>
      <w:szCs w:val="20"/>
    </w:rPr>
  </w:style>
  <w:style w:type="paragraph" w:styleId="TableTitle" w:customStyle="1">
    <w:name w:val="Table Title"/>
    <w:basedOn w:val="FlushLeft"/>
    <w:link w:val="TableTitleCharChar"/>
    <w:qFormat/>
    <w:rsid w:val="00C219A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after="240" w:line="240" w:lineRule="auto"/>
    </w:pPr>
    <w:rPr>
      <w:i/>
      <w:iCs/>
    </w:rPr>
  </w:style>
  <w:style w:type="character" w:styleId="TableTitleCharChar" w:customStyle="1">
    <w:name w:val="Table Title Char Char"/>
    <w:link w:val="TableTitle"/>
    <w:rsid w:val="00C219A0"/>
    <w:rPr>
      <w:i/>
      <w:iCs/>
      <w:sz w:val="24"/>
      <w:szCs w:val="24"/>
    </w:rPr>
  </w:style>
  <w:style w:type="paragraph" w:styleId="BlockText">
    <w:name w:val="Block Text"/>
    <w:aliases w:val="Block Quote Text"/>
    <w:basedOn w:val="BodyText"/>
    <w:link w:val="BlockTextChar"/>
    <w:autoRedefine/>
    <w:rsid w:val="00C219A0"/>
    <w:pPr>
      <w:ind w:left="720" w:firstLine="0"/>
    </w:pPr>
  </w:style>
  <w:style w:type="character" w:styleId="BlockTextChar" w:customStyle="1">
    <w:name w:val="Block Text Char"/>
    <w:aliases w:val="Block Quote Text Char"/>
    <w:basedOn w:val="BodyTextChar"/>
    <w:link w:val="BlockText"/>
    <w:rsid w:val="00C219A0"/>
    <w:rPr>
      <w:sz w:val="24"/>
      <w:szCs w:val="24"/>
    </w:rPr>
  </w:style>
  <w:style w:type="paragraph" w:styleId="BlockText2" w:customStyle="1">
    <w:name w:val="Block Text 2"/>
    <w:basedOn w:val="BlockText"/>
    <w:next w:val="BodyText"/>
    <w:uiPriority w:val="99"/>
    <w:semiHidden/>
    <w:rsid w:val="00C219A0"/>
    <w:pPr>
      <w:ind w:firstLine="720"/>
    </w:pPr>
  </w:style>
  <w:style w:type="paragraph" w:styleId="TableBodyText" w:customStyle="1">
    <w:name w:val="Table Body Text"/>
    <w:basedOn w:val="TableTitle"/>
    <w:uiPriority w:val="99"/>
    <w:semiHidden/>
    <w:rsid w:val="00C219A0"/>
    <w:rPr>
      <w:i w:val="0"/>
      <w:iCs w:val="0"/>
      <w:sz w:val="20"/>
      <w:szCs w:val="20"/>
    </w:rPr>
  </w:style>
  <w:style w:type="character" w:styleId="CommentReference">
    <w:name w:val="annotation reference"/>
    <w:uiPriority w:val="99"/>
    <w:semiHidden/>
    <w:rsid w:val="00C219A0"/>
    <w:rPr>
      <w:rFonts w:cs="Times New Roman"/>
      <w:sz w:val="16"/>
      <w:szCs w:val="16"/>
    </w:rPr>
  </w:style>
  <w:style w:type="paragraph" w:styleId="CommentText">
    <w:name w:val="annotation text"/>
    <w:basedOn w:val="Normal"/>
    <w:link w:val="CommentTextChar"/>
    <w:uiPriority w:val="99"/>
    <w:semiHidden/>
    <w:rsid w:val="00C219A0"/>
    <w:rPr>
      <w:sz w:val="20"/>
      <w:szCs w:val="20"/>
    </w:rPr>
  </w:style>
  <w:style w:type="paragraph" w:styleId="BalloonText">
    <w:name w:val="Balloon Text"/>
    <w:basedOn w:val="Normal"/>
    <w:link w:val="BalloonTextChar"/>
    <w:uiPriority w:val="99"/>
    <w:rsid w:val="00C219A0"/>
    <w:rPr>
      <w:rFonts w:ascii="Tahoma" w:hAnsi="Tahoma" w:cs="Tahoma"/>
      <w:sz w:val="16"/>
      <w:szCs w:val="16"/>
    </w:rPr>
  </w:style>
  <w:style w:type="paragraph" w:styleId="CommentSubject">
    <w:name w:val="annotation subject"/>
    <w:basedOn w:val="CommentText"/>
    <w:next w:val="CommentText"/>
    <w:link w:val="CommentSubjectChar"/>
    <w:uiPriority w:val="99"/>
    <w:semiHidden/>
    <w:rsid w:val="00C219A0"/>
    <w:rPr>
      <w:b/>
      <w:bCs/>
    </w:rPr>
  </w:style>
  <w:style w:type="paragraph" w:styleId="StyleAPALevel4LeftLinespacingsingle" w:customStyle="1">
    <w:name w:val="Style APA Level 4 + Left Line spacing:  single"/>
    <w:basedOn w:val="Normal"/>
    <w:semiHidden/>
    <w:rsid w:val="00B44FB6"/>
    <w:pPr>
      <w:keepNext/>
      <w:keepLines/>
      <w:widowControl w:val="0"/>
      <w:tabs>
        <w:tab w:val="right" w:leader="dot" w:pos="8640"/>
      </w:tabs>
      <w:suppressAutoHyphens/>
      <w:snapToGrid/>
      <w:ind w:firstLine="720"/>
      <w:outlineLvl w:val="4"/>
    </w:pPr>
    <w:rPr>
      <w:bCs/>
      <w:iCs/>
      <w:szCs w:val="20"/>
    </w:rPr>
  </w:style>
  <w:style w:type="paragraph" w:styleId="Default" w:customStyle="1">
    <w:name w:val="Default"/>
    <w:rsid w:val="00C219A0"/>
    <w:pPr>
      <w:autoSpaceDE w:val="0"/>
      <w:autoSpaceDN w:val="0"/>
      <w:adjustRightInd w:val="0"/>
    </w:pPr>
    <w:rPr>
      <w:color w:val="000000"/>
      <w:sz w:val="24"/>
      <w:szCs w:val="24"/>
    </w:rPr>
  </w:style>
  <w:style w:type="paragraph" w:styleId="Figurecaption" w:customStyle="1">
    <w:name w:val="Figure caption"/>
    <w:basedOn w:val="FlushLeft"/>
    <w:next w:val="FlushLeft"/>
    <w:link w:val="FigurecaptionChar"/>
    <w:autoRedefine/>
    <w:semiHidden/>
    <w:rsid w:val="00FB7605"/>
    <w:pPr>
      <w:tabs>
        <w:tab w:val="right" w:leader="dot" w:pos="8640"/>
      </w:tabs>
    </w:pPr>
    <w:rPr>
      <w:i/>
    </w:rPr>
  </w:style>
  <w:style w:type="character" w:styleId="FigurecaptionChar" w:customStyle="1">
    <w:name w:val="Figure caption Char"/>
    <w:basedOn w:val="DefaultParagraphFont"/>
    <w:link w:val="Figurecaption"/>
    <w:semiHidden/>
    <w:rsid w:val="00C219A0"/>
    <w:rPr>
      <w:i/>
      <w:sz w:val="24"/>
      <w:szCs w:val="24"/>
    </w:rPr>
  </w:style>
  <w:style w:type="table" w:styleId="TableGrid">
    <w:name w:val="Table Grid"/>
    <w:basedOn w:val="TableNormal"/>
    <w:uiPriority w:val="39"/>
    <w:rsid w:val="00C219A0"/>
    <w:pPr>
      <w:autoSpaceDE w:val="0"/>
      <w:autoSpaceDN w:val="0"/>
      <w:adjustRightInd w:val="0"/>
      <w:snapToGrid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uiPriority w:val="99"/>
    <w:semiHidden/>
    <w:rsid w:val="00C219A0"/>
    <w:rPr>
      <w:rFonts w:cs="Times New Roman"/>
      <w:color w:val="606420"/>
      <w:u w:val="single"/>
    </w:rPr>
  </w:style>
  <w:style w:type="paragraph" w:styleId="ListParagraph">
    <w:name w:val="List Paragraph"/>
    <w:basedOn w:val="Normal"/>
    <w:semiHidden/>
    <w:qFormat/>
    <w:rsid w:val="001E0380"/>
    <w:pPr>
      <w:autoSpaceDE/>
      <w:autoSpaceDN/>
      <w:adjustRightInd/>
      <w:snapToGrid/>
      <w:spacing w:after="200"/>
      <w:ind w:left="720"/>
      <w:contextualSpacing/>
    </w:pPr>
    <w:rPr>
      <w:rFonts w:ascii="Arial" w:hAnsi="Arial" w:eastAsia="Calibri"/>
      <w:sz w:val="20"/>
      <w:szCs w:val="22"/>
    </w:rPr>
  </w:style>
  <w:style w:type="character" w:styleId="BalloonTextChar" w:customStyle="1">
    <w:name w:val="Balloon Text Char"/>
    <w:link w:val="BalloonText"/>
    <w:uiPriority w:val="99"/>
    <w:rsid w:val="00C219A0"/>
    <w:rPr>
      <w:rFonts w:ascii="Tahoma" w:hAnsi="Tahoma" w:cs="Tahoma"/>
      <w:sz w:val="16"/>
      <w:szCs w:val="16"/>
    </w:rPr>
  </w:style>
  <w:style w:type="paragraph" w:styleId="APALevel3" w:customStyle="1">
    <w:name w:val="APA Level 3"/>
    <w:basedOn w:val="BodyText"/>
    <w:next w:val="BodyText"/>
    <w:link w:val="APALevel3Char"/>
    <w:qFormat/>
    <w:rsid w:val="00C219A0"/>
    <w:pPr>
      <w:widowControl w:val="0"/>
    </w:pPr>
    <w:rPr>
      <w:b/>
      <w:bCs/>
    </w:rPr>
  </w:style>
  <w:style w:type="character" w:styleId="APALevel3Char" w:customStyle="1">
    <w:name w:val="APA Level 3 Char"/>
    <w:link w:val="APALevel3"/>
    <w:rsid w:val="00C219A0"/>
    <w:rPr>
      <w:b/>
      <w:bCs/>
      <w:sz w:val="24"/>
      <w:szCs w:val="24"/>
    </w:rPr>
  </w:style>
  <w:style w:type="paragraph" w:styleId="APALevel4" w:customStyle="1">
    <w:name w:val="APA Level 4"/>
    <w:basedOn w:val="BodyText"/>
    <w:next w:val="BodyText"/>
    <w:link w:val="APALevel4Char"/>
    <w:qFormat/>
    <w:rsid w:val="00C219A0"/>
    <w:pPr>
      <w:widowControl w:val="0"/>
      <w:outlineLvl w:val="4"/>
    </w:pPr>
    <w:rPr>
      <w:b/>
      <w:i/>
      <w:iCs/>
    </w:rPr>
  </w:style>
  <w:style w:type="character" w:styleId="APALevel4Char" w:customStyle="1">
    <w:name w:val="APA Level 4 Char"/>
    <w:link w:val="APALevel4"/>
    <w:rsid w:val="00C219A0"/>
    <w:rPr>
      <w:b/>
      <w:i/>
      <w:iCs/>
      <w:sz w:val="24"/>
      <w:szCs w:val="24"/>
    </w:rPr>
  </w:style>
  <w:style w:type="character" w:styleId="CommentTextChar" w:customStyle="1">
    <w:name w:val="Comment Text Char"/>
    <w:link w:val="CommentText"/>
    <w:uiPriority w:val="99"/>
    <w:semiHidden/>
    <w:rsid w:val="00C219A0"/>
  </w:style>
  <w:style w:type="character" w:styleId="CommentSubjectChar" w:customStyle="1">
    <w:name w:val="Comment Subject Char"/>
    <w:link w:val="CommentSubject"/>
    <w:uiPriority w:val="99"/>
    <w:semiHidden/>
    <w:rsid w:val="00C219A0"/>
    <w:rPr>
      <w:b/>
      <w:bCs/>
    </w:rPr>
  </w:style>
  <w:style w:type="character" w:styleId="FootnoteReference">
    <w:name w:val="footnote reference"/>
    <w:uiPriority w:val="99"/>
    <w:semiHidden/>
    <w:rsid w:val="00C219A0"/>
    <w:rPr>
      <w:vertAlign w:val="superscript"/>
    </w:rPr>
  </w:style>
  <w:style w:type="paragraph" w:styleId="FootnoteText">
    <w:name w:val="footnote text"/>
    <w:basedOn w:val="Normal"/>
    <w:link w:val="FootnoteTextChar"/>
    <w:uiPriority w:val="99"/>
    <w:semiHidden/>
    <w:rsid w:val="00C219A0"/>
    <w:pPr>
      <w:autoSpaceDE/>
      <w:autoSpaceDN/>
      <w:adjustRightInd/>
      <w:snapToGrid/>
    </w:pPr>
  </w:style>
  <w:style w:type="character" w:styleId="FootnoteTextChar" w:customStyle="1">
    <w:name w:val="Footnote Text Char"/>
    <w:link w:val="FootnoteText"/>
    <w:uiPriority w:val="99"/>
    <w:semiHidden/>
    <w:rsid w:val="00C219A0"/>
    <w:rPr>
      <w:sz w:val="24"/>
      <w:szCs w:val="24"/>
    </w:rPr>
  </w:style>
  <w:style w:type="character" w:styleId="Heading3Char" w:customStyle="1">
    <w:name w:val="Heading 3 Char"/>
    <w:link w:val="Heading3"/>
    <w:uiPriority w:val="99"/>
    <w:semiHidden/>
    <w:rsid w:val="00C219A0"/>
    <w:rPr>
      <w:rFonts w:ascii="Arial" w:hAnsi="Arial" w:cs="Arial"/>
      <w:b/>
      <w:bCs/>
      <w:sz w:val="26"/>
      <w:szCs w:val="26"/>
    </w:rPr>
  </w:style>
  <w:style w:type="character" w:styleId="Hyperlink2" w:customStyle="1">
    <w:name w:val="Hyperlink.2"/>
    <w:semiHidden/>
    <w:rsid w:val="00C219A0"/>
  </w:style>
  <w:style w:type="paragraph" w:styleId="NormalWeb">
    <w:name w:val="Normal (Web)"/>
    <w:basedOn w:val="Normal"/>
    <w:uiPriority w:val="99"/>
    <w:semiHidden/>
    <w:rsid w:val="00C219A0"/>
    <w:pPr>
      <w:autoSpaceDE/>
      <w:autoSpaceDN/>
      <w:adjustRightInd/>
      <w:snapToGrid/>
      <w:spacing w:before="100" w:beforeAutospacing="1" w:after="100" w:afterAutospacing="1"/>
    </w:pPr>
  </w:style>
  <w:style w:type="paragraph" w:styleId="TableCaption" w:customStyle="1">
    <w:name w:val="Table Caption"/>
    <w:basedOn w:val="Caption"/>
    <w:uiPriority w:val="99"/>
    <w:semiHidden/>
    <w:rsid w:val="00C219A0"/>
    <w:pPr>
      <w:keepNext/>
      <w:keepLines/>
      <w:suppressAutoHyphens/>
      <w:spacing w:before="720" w:after="120"/>
    </w:pPr>
    <w:rPr>
      <w:b w:val="0"/>
      <w:bCs w:val="0"/>
      <w:sz w:val="24"/>
      <w:szCs w:val="24"/>
    </w:rPr>
  </w:style>
  <w:style w:type="paragraph" w:styleId="TableHeadingTitle" w:customStyle="1">
    <w:name w:val="Table Heading Title"/>
    <w:basedOn w:val="FlushLeft"/>
    <w:uiPriority w:val="99"/>
    <w:semiHidden/>
    <w:rsid w:val="00C219A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styleId="TableNumber" w:customStyle="1">
    <w:name w:val="Table Number"/>
    <w:basedOn w:val="FlushLeft"/>
    <w:next w:val="FlushLeft"/>
    <w:link w:val="TableNumberChar"/>
    <w:autoRedefine/>
    <w:qFormat/>
    <w:rsid w:val="00C219A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pPr>
    <w:rPr>
      <w:iCs/>
    </w:rPr>
  </w:style>
  <w:style w:type="character" w:styleId="TableNumberChar" w:customStyle="1">
    <w:name w:val="Table Number Char"/>
    <w:link w:val="TableNumber"/>
    <w:locked/>
    <w:rsid w:val="00C219A0"/>
    <w:rPr>
      <w:iCs/>
      <w:sz w:val="24"/>
      <w:szCs w:val="24"/>
    </w:rPr>
  </w:style>
  <w:style w:type="paragraph" w:styleId="NoSpacing">
    <w:name w:val="No Spacing"/>
    <w:uiPriority w:val="1"/>
    <w:qFormat/>
    <w:rsid w:val="000C22C7"/>
    <w:rPr>
      <w:rFonts w:asciiTheme="minorHAnsi" w:hAnsiTheme="minorHAnsi" w:eastAsiaTheme="minorHAnsi" w:cstheme="minorBidi"/>
      <w:sz w:val="22"/>
      <w:szCs w:val="22"/>
    </w:rPr>
  </w:style>
  <w:style w:type="numbering" w:styleId="CurrentList1" w:customStyle="1">
    <w:name w:val="Current List1"/>
    <w:uiPriority w:val="99"/>
    <w:rsid w:val="00AC5258"/>
    <w:pPr>
      <w:numPr>
        <w:numId w:val="25"/>
      </w:numPr>
    </w:pPr>
  </w:style>
  <w:style w:type="paragraph" w:styleId="Header">
    <w:name w:val="header"/>
    <w:basedOn w:val="Normal"/>
    <w:link w:val="HeaderChar"/>
    <w:uiPriority w:val="99"/>
    <w:unhideWhenUsed/>
    <w:rsid w:val="009424E2"/>
    <w:pPr>
      <w:tabs>
        <w:tab w:val="center" w:pos="4680"/>
        <w:tab w:val="right" w:pos="9360"/>
      </w:tabs>
    </w:pPr>
  </w:style>
  <w:style w:type="character" w:styleId="HeaderChar" w:customStyle="1">
    <w:name w:val="Header Char"/>
    <w:basedOn w:val="DefaultParagraphFont"/>
    <w:link w:val="Header"/>
    <w:uiPriority w:val="99"/>
    <w:rsid w:val="009424E2"/>
    <w:rPr>
      <w:sz w:val="24"/>
      <w:szCs w:val="24"/>
    </w:rPr>
  </w:style>
  <w:style w:type="paragraph" w:styleId="Footer">
    <w:name w:val="footer"/>
    <w:basedOn w:val="Normal"/>
    <w:link w:val="FooterChar"/>
    <w:uiPriority w:val="99"/>
    <w:unhideWhenUsed/>
    <w:rsid w:val="009424E2"/>
    <w:pPr>
      <w:tabs>
        <w:tab w:val="center" w:pos="4680"/>
        <w:tab w:val="right" w:pos="9360"/>
      </w:tabs>
    </w:pPr>
  </w:style>
  <w:style w:type="character" w:styleId="FooterChar" w:customStyle="1">
    <w:name w:val="Footer Char"/>
    <w:basedOn w:val="DefaultParagraphFont"/>
    <w:link w:val="Footer"/>
    <w:uiPriority w:val="99"/>
    <w:rsid w:val="009424E2"/>
    <w:rPr>
      <w:sz w:val="24"/>
      <w:szCs w:val="24"/>
    </w:rPr>
  </w:style>
  <w:style w:type="character" w:styleId="normaltextrun" w:customStyle="1">
    <w:name w:val="normaltextrun"/>
    <w:basedOn w:val="DefaultParagraphFont"/>
    <w:rsid w:val="00AC76A9"/>
  </w:style>
  <w:style w:type="character" w:styleId="eop" w:customStyle="1">
    <w:name w:val="eop"/>
    <w:basedOn w:val="DefaultParagraphFont"/>
    <w:rsid w:val="00AC76A9"/>
  </w:style>
  <w:style w:type="paragraph" w:styleId="paragraph" w:customStyle="1">
    <w:name w:val="paragraph"/>
    <w:basedOn w:val="Normal"/>
    <w:rsid w:val="00BD6455"/>
    <w:pPr>
      <w:autoSpaceDE/>
      <w:autoSpaceDN/>
      <w:adjustRightInd/>
      <w:snapToGrid/>
      <w:spacing w:before="100" w:beforeAutospacing="1" w:after="100" w:afterAutospacing="1"/>
    </w:pPr>
  </w:style>
  <w:style w:type="character" w:styleId="UnresolvedMention">
    <w:name w:val="Unresolved Mention"/>
    <w:basedOn w:val="DefaultParagraphFont"/>
    <w:uiPriority w:val="99"/>
    <w:semiHidden/>
    <w:unhideWhenUsed/>
    <w:rsid w:val="001C0779"/>
    <w:rPr>
      <w:color w:val="605E5C"/>
      <w:shd w:val="clear" w:color="auto" w:fill="E1DFDD"/>
    </w:rPr>
  </w:style>
  <w:style w:type="paragraph" w:styleId="Revision">
    <w:name w:val="Revision"/>
    <w:hidden/>
    <w:uiPriority w:val="99"/>
    <w:semiHidden/>
    <w:rsid w:val="00B73318"/>
    <w:rPr>
      <w:sz w:val="24"/>
      <w:szCs w:val="24"/>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9616">
      <w:bodyDiv w:val="1"/>
      <w:marLeft w:val="0"/>
      <w:marRight w:val="0"/>
      <w:marTop w:val="0"/>
      <w:marBottom w:val="0"/>
      <w:divBdr>
        <w:top w:val="none" w:sz="0" w:space="0" w:color="auto"/>
        <w:left w:val="none" w:sz="0" w:space="0" w:color="auto"/>
        <w:bottom w:val="none" w:sz="0" w:space="0" w:color="auto"/>
        <w:right w:val="none" w:sz="0" w:space="0" w:color="auto"/>
      </w:divBdr>
      <w:divsChild>
        <w:div w:id="142160940">
          <w:marLeft w:val="0"/>
          <w:marRight w:val="0"/>
          <w:marTop w:val="0"/>
          <w:marBottom w:val="0"/>
          <w:divBdr>
            <w:top w:val="none" w:sz="0" w:space="0" w:color="auto"/>
            <w:left w:val="none" w:sz="0" w:space="0" w:color="auto"/>
            <w:bottom w:val="none" w:sz="0" w:space="0" w:color="auto"/>
            <w:right w:val="none" w:sz="0" w:space="0" w:color="auto"/>
          </w:divBdr>
        </w:div>
        <w:div w:id="159275796">
          <w:marLeft w:val="0"/>
          <w:marRight w:val="0"/>
          <w:marTop w:val="0"/>
          <w:marBottom w:val="0"/>
          <w:divBdr>
            <w:top w:val="none" w:sz="0" w:space="0" w:color="auto"/>
            <w:left w:val="none" w:sz="0" w:space="0" w:color="auto"/>
            <w:bottom w:val="none" w:sz="0" w:space="0" w:color="auto"/>
            <w:right w:val="none" w:sz="0" w:space="0" w:color="auto"/>
          </w:divBdr>
        </w:div>
        <w:div w:id="614290283">
          <w:marLeft w:val="0"/>
          <w:marRight w:val="0"/>
          <w:marTop w:val="0"/>
          <w:marBottom w:val="0"/>
          <w:divBdr>
            <w:top w:val="none" w:sz="0" w:space="0" w:color="auto"/>
            <w:left w:val="none" w:sz="0" w:space="0" w:color="auto"/>
            <w:bottom w:val="none" w:sz="0" w:space="0" w:color="auto"/>
            <w:right w:val="none" w:sz="0" w:space="0" w:color="auto"/>
          </w:divBdr>
        </w:div>
        <w:div w:id="1589346170">
          <w:marLeft w:val="0"/>
          <w:marRight w:val="0"/>
          <w:marTop w:val="0"/>
          <w:marBottom w:val="0"/>
          <w:divBdr>
            <w:top w:val="none" w:sz="0" w:space="0" w:color="auto"/>
            <w:left w:val="none" w:sz="0" w:space="0" w:color="auto"/>
            <w:bottom w:val="none" w:sz="0" w:space="0" w:color="auto"/>
            <w:right w:val="none" w:sz="0" w:space="0" w:color="auto"/>
          </w:divBdr>
        </w:div>
        <w:div w:id="379745408">
          <w:marLeft w:val="0"/>
          <w:marRight w:val="0"/>
          <w:marTop w:val="0"/>
          <w:marBottom w:val="0"/>
          <w:divBdr>
            <w:top w:val="none" w:sz="0" w:space="0" w:color="auto"/>
            <w:left w:val="none" w:sz="0" w:space="0" w:color="auto"/>
            <w:bottom w:val="none" w:sz="0" w:space="0" w:color="auto"/>
            <w:right w:val="none" w:sz="0" w:space="0" w:color="auto"/>
          </w:divBdr>
        </w:div>
        <w:div w:id="1833594732">
          <w:marLeft w:val="0"/>
          <w:marRight w:val="0"/>
          <w:marTop w:val="0"/>
          <w:marBottom w:val="0"/>
          <w:divBdr>
            <w:top w:val="none" w:sz="0" w:space="0" w:color="auto"/>
            <w:left w:val="none" w:sz="0" w:space="0" w:color="auto"/>
            <w:bottom w:val="none" w:sz="0" w:space="0" w:color="auto"/>
            <w:right w:val="none" w:sz="0" w:space="0" w:color="auto"/>
          </w:divBdr>
        </w:div>
        <w:div w:id="966545419">
          <w:marLeft w:val="0"/>
          <w:marRight w:val="0"/>
          <w:marTop w:val="0"/>
          <w:marBottom w:val="0"/>
          <w:divBdr>
            <w:top w:val="none" w:sz="0" w:space="0" w:color="auto"/>
            <w:left w:val="none" w:sz="0" w:space="0" w:color="auto"/>
            <w:bottom w:val="none" w:sz="0" w:space="0" w:color="auto"/>
            <w:right w:val="none" w:sz="0" w:space="0" w:color="auto"/>
          </w:divBdr>
        </w:div>
        <w:div w:id="1689142127">
          <w:marLeft w:val="0"/>
          <w:marRight w:val="0"/>
          <w:marTop w:val="0"/>
          <w:marBottom w:val="0"/>
          <w:divBdr>
            <w:top w:val="none" w:sz="0" w:space="0" w:color="auto"/>
            <w:left w:val="none" w:sz="0" w:space="0" w:color="auto"/>
            <w:bottom w:val="none" w:sz="0" w:space="0" w:color="auto"/>
            <w:right w:val="none" w:sz="0" w:space="0" w:color="auto"/>
          </w:divBdr>
        </w:div>
        <w:div w:id="633489346">
          <w:marLeft w:val="0"/>
          <w:marRight w:val="0"/>
          <w:marTop w:val="0"/>
          <w:marBottom w:val="0"/>
          <w:divBdr>
            <w:top w:val="none" w:sz="0" w:space="0" w:color="auto"/>
            <w:left w:val="none" w:sz="0" w:space="0" w:color="auto"/>
            <w:bottom w:val="none" w:sz="0" w:space="0" w:color="auto"/>
            <w:right w:val="none" w:sz="0" w:space="0" w:color="auto"/>
          </w:divBdr>
        </w:div>
      </w:divsChild>
    </w:div>
    <w:div w:id="212349859">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0">
          <w:marLeft w:val="0"/>
          <w:marRight w:val="0"/>
          <w:marTop w:val="0"/>
          <w:marBottom w:val="0"/>
          <w:divBdr>
            <w:top w:val="none" w:sz="0" w:space="0" w:color="auto"/>
            <w:left w:val="none" w:sz="0" w:space="0" w:color="auto"/>
            <w:bottom w:val="none" w:sz="0" w:space="0" w:color="auto"/>
            <w:right w:val="none" w:sz="0" w:space="0" w:color="auto"/>
          </w:divBdr>
        </w:div>
        <w:div w:id="1899974115">
          <w:marLeft w:val="0"/>
          <w:marRight w:val="0"/>
          <w:marTop w:val="0"/>
          <w:marBottom w:val="0"/>
          <w:divBdr>
            <w:top w:val="none" w:sz="0" w:space="0" w:color="auto"/>
            <w:left w:val="none" w:sz="0" w:space="0" w:color="auto"/>
            <w:bottom w:val="none" w:sz="0" w:space="0" w:color="auto"/>
            <w:right w:val="none" w:sz="0" w:space="0" w:color="auto"/>
          </w:divBdr>
        </w:div>
      </w:divsChild>
    </w:div>
    <w:div w:id="341124115">
      <w:bodyDiv w:val="1"/>
      <w:marLeft w:val="0"/>
      <w:marRight w:val="0"/>
      <w:marTop w:val="0"/>
      <w:marBottom w:val="0"/>
      <w:divBdr>
        <w:top w:val="none" w:sz="0" w:space="0" w:color="auto"/>
        <w:left w:val="none" w:sz="0" w:space="0" w:color="auto"/>
        <w:bottom w:val="none" w:sz="0" w:space="0" w:color="auto"/>
        <w:right w:val="none" w:sz="0" w:space="0" w:color="auto"/>
      </w:divBdr>
      <w:divsChild>
        <w:div w:id="170803648">
          <w:marLeft w:val="0"/>
          <w:marRight w:val="0"/>
          <w:marTop w:val="0"/>
          <w:marBottom w:val="0"/>
          <w:divBdr>
            <w:top w:val="none" w:sz="0" w:space="0" w:color="auto"/>
            <w:left w:val="none" w:sz="0" w:space="0" w:color="auto"/>
            <w:bottom w:val="none" w:sz="0" w:space="0" w:color="auto"/>
            <w:right w:val="none" w:sz="0" w:space="0" w:color="auto"/>
          </w:divBdr>
        </w:div>
        <w:div w:id="1953315429">
          <w:marLeft w:val="0"/>
          <w:marRight w:val="0"/>
          <w:marTop w:val="0"/>
          <w:marBottom w:val="0"/>
          <w:divBdr>
            <w:top w:val="none" w:sz="0" w:space="0" w:color="auto"/>
            <w:left w:val="none" w:sz="0" w:space="0" w:color="auto"/>
            <w:bottom w:val="none" w:sz="0" w:space="0" w:color="auto"/>
            <w:right w:val="none" w:sz="0" w:space="0" w:color="auto"/>
          </w:divBdr>
        </w:div>
        <w:div w:id="1050420934">
          <w:marLeft w:val="0"/>
          <w:marRight w:val="0"/>
          <w:marTop w:val="0"/>
          <w:marBottom w:val="0"/>
          <w:divBdr>
            <w:top w:val="none" w:sz="0" w:space="0" w:color="auto"/>
            <w:left w:val="none" w:sz="0" w:space="0" w:color="auto"/>
            <w:bottom w:val="none" w:sz="0" w:space="0" w:color="auto"/>
            <w:right w:val="none" w:sz="0" w:space="0" w:color="auto"/>
          </w:divBdr>
        </w:div>
        <w:div w:id="455835125">
          <w:marLeft w:val="0"/>
          <w:marRight w:val="0"/>
          <w:marTop w:val="0"/>
          <w:marBottom w:val="0"/>
          <w:divBdr>
            <w:top w:val="none" w:sz="0" w:space="0" w:color="auto"/>
            <w:left w:val="none" w:sz="0" w:space="0" w:color="auto"/>
            <w:bottom w:val="none" w:sz="0" w:space="0" w:color="auto"/>
            <w:right w:val="none" w:sz="0" w:space="0" w:color="auto"/>
          </w:divBdr>
        </w:div>
        <w:div w:id="1533691132">
          <w:marLeft w:val="0"/>
          <w:marRight w:val="0"/>
          <w:marTop w:val="0"/>
          <w:marBottom w:val="0"/>
          <w:divBdr>
            <w:top w:val="none" w:sz="0" w:space="0" w:color="auto"/>
            <w:left w:val="none" w:sz="0" w:space="0" w:color="auto"/>
            <w:bottom w:val="none" w:sz="0" w:space="0" w:color="auto"/>
            <w:right w:val="none" w:sz="0" w:space="0" w:color="auto"/>
          </w:divBdr>
        </w:div>
        <w:div w:id="588273977">
          <w:marLeft w:val="0"/>
          <w:marRight w:val="0"/>
          <w:marTop w:val="0"/>
          <w:marBottom w:val="0"/>
          <w:divBdr>
            <w:top w:val="none" w:sz="0" w:space="0" w:color="auto"/>
            <w:left w:val="none" w:sz="0" w:space="0" w:color="auto"/>
            <w:bottom w:val="none" w:sz="0" w:space="0" w:color="auto"/>
            <w:right w:val="none" w:sz="0" w:space="0" w:color="auto"/>
          </w:divBdr>
        </w:div>
      </w:divsChild>
    </w:div>
    <w:div w:id="399837782">
      <w:bodyDiv w:val="1"/>
      <w:marLeft w:val="0"/>
      <w:marRight w:val="0"/>
      <w:marTop w:val="0"/>
      <w:marBottom w:val="0"/>
      <w:divBdr>
        <w:top w:val="none" w:sz="0" w:space="0" w:color="auto"/>
        <w:left w:val="none" w:sz="0" w:space="0" w:color="auto"/>
        <w:bottom w:val="none" w:sz="0" w:space="0" w:color="auto"/>
        <w:right w:val="none" w:sz="0" w:space="0" w:color="auto"/>
      </w:divBdr>
      <w:divsChild>
        <w:div w:id="67116786">
          <w:marLeft w:val="0"/>
          <w:marRight w:val="0"/>
          <w:marTop w:val="0"/>
          <w:marBottom w:val="0"/>
          <w:divBdr>
            <w:top w:val="none" w:sz="0" w:space="0" w:color="auto"/>
            <w:left w:val="none" w:sz="0" w:space="0" w:color="auto"/>
            <w:bottom w:val="none" w:sz="0" w:space="0" w:color="auto"/>
            <w:right w:val="none" w:sz="0" w:space="0" w:color="auto"/>
          </w:divBdr>
        </w:div>
        <w:div w:id="1019816146">
          <w:marLeft w:val="0"/>
          <w:marRight w:val="0"/>
          <w:marTop w:val="0"/>
          <w:marBottom w:val="0"/>
          <w:divBdr>
            <w:top w:val="none" w:sz="0" w:space="0" w:color="auto"/>
            <w:left w:val="none" w:sz="0" w:space="0" w:color="auto"/>
            <w:bottom w:val="none" w:sz="0" w:space="0" w:color="auto"/>
            <w:right w:val="none" w:sz="0" w:space="0" w:color="auto"/>
          </w:divBdr>
        </w:div>
      </w:divsChild>
    </w:div>
    <w:div w:id="570123592">
      <w:bodyDiv w:val="1"/>
      <w:marLeft w:val="0"/>
      <w:marRight w:val="0"/>
      <w:marTop w:val="0"/>
      <w:marBottom w:val="0"/>
      <w:divBdr>
        <w:top w:val="none" w:sz="0" w:space="0" w:color="auto"/>
        <w:left w:val="none" w:sz="0" w:space="0" w:color="auto"/>
        <w:bottom w:val="none" w:sz="0" w:space="0" w:color="auto"/>
        <w:right w:val="none" w:sz="0" w:space="0" w:color="auto"/>
      </w:divBdr>
      <w:divsChild>
        <w:div w:id="716470317">
          <w:marLeft w:val="0"/>
          <w:marRight w:val="0"/>
          <w:marTop w:val="0"/>
          <w:marBottom w:val="0"/>
          <w:divBdr>
            <w:top w:val="none" w:sz="0" w:space="0" w:color="auto"/>
            <w:left w:val="none" w:sz="0" w:space="0" w:color="auto"/>
            <w:bottom w:val="none" w:sz="0" w:space="0" w:color="auto"/>
            <w:right w:val="none" w:sz="0" w:space="0" w:color="auto"/>
          </w:divBdr>
        </w:div>
        <w:div w:id="1883244408">
          <w:marLeft w:val="0"/>
          <w:marRight w:val="0"/>
          <w:marTop w:val="0"/>
          <w:marBottom w:val="0"/>
          <w:divBdr>
            <w:top w:val="none" w:sz="0" w:space="0" w:color="auto"/>
            <w:left w:val="none" w:sz="0" w:space="0" w:color="auto"/>
            <w:bottom w:val="none" w:sz="0" w:space="0" w:color="auto"/>
            <w:right w:val="none" w:sz="0" w:space="0" w:color="auto"/>
          </w:divBdr>
        </w:div>
      </w:divsChild>
    </w:div>
    <w:div w:id="824668624">
      <w:bodyDiv w:val="1"/>
      <w:marLeft w:val="0"/>
      <w:marRight w:val="0"/>
      <w:marTop w:val="0"/>
      <w:marBottom w:val="0"/>
      <w:divBdr>
        <w:top w:val="none" w:sz="0" w:space="0" w:color="auto"/>
        <w:left w:val="none" w:sz="0" w:space="0" w:color="auto"/>
        <w:bottom w:val="none" w:sz="0" w:space="0" w:color="auto"/>
        <w:right w:val="none" w:sz="0" w:space="0" w:color="auto"/>
      </w:divBdr>
      <w:divsChild>
        <w:div w:id="5715137">
          <w:marLeft w:val="0"/>
          <w:marRight w:val="0"/>
          <w:marTop w:val="0"/>
          <w:marBottom w:val="0"/>
          <w:divBdr>
            <w:top w:val="none" w:sz="0" w:space="0" w:color="auto"/>
            <w:left w:val="none" w:sz="0" w:space="0" w:color="auto"/>
            <w:bottom w:val="none" w:sz="0" w:space="0" w:color="auto"/>
            <w:right w:val="none" w:sz="0" w:space="0" w:color="auto"/>
          </w:divBdr>
        </w:div>
        <w:div w:id="1686247607">
          <w:marLeft w:val="0"/>
          <w:marRight w:val="0"/>
          <w:marTop w:val="0"/>
          <w:marBottom w:val="0"/>
          <w:divBdr>
            <w:top w:val="none" w:sz="0" w:space="0" w:color="auto"/>
            <w:left w:val="none" w:sz="0" w:space="0" w:color="auto"/>
            <w:bottom w:val="none" w:sz="0" w:space="0" w:color="auto"/>
            <w:right w:val="none" w:sz="0" w:space="0" w:color="auto"/>
          </w:divBdr>
        </w:div>
        <w:div w:id="1018119771">
          <w:marLeft w:val="0"/>
          <w:marRight w:val="0"/>
          <w:marTop w:val="0"/>
          <w:marBottom w:val="0"/>
          <w:divBdr>
            <w:top w:val="none" w:sz="0" w:space="0" w:color="auto"/>
            <w:left w:val="none" w:sz="0" w:space="0" w:color="auto"/>
            <w:bottom w:val="none" w:sz="0" w:space="0" w:color="auto"/>
            <w:right w:val="none" w:sz="0" w:space="0" w:color="auto"/>
          </w:divBdr>
        </w:div>
        <w:div w:id="846822552">
          <w:marLeft w:val="0"/>
          <w:marRight w:val="0"/>
          <w:marTop w:val="0"/>
          <w:marBottom w:val="0"/>
          <w:divBdr>
            <w:top w:val="none" w:sz="0" w:space="0" w:color="auto"/>
            <w:left w:val="none" w:sz="0" w:space="0" w:color="auto"/>
            <w:bottom w:val="none" w:sz="0" w:space="0" w:color="auto"/>
            <w:right w:val="none" w:sz="0" w:space="0" w:color="auto"/>
          </w:divBdr>
        </w:div>
        <w:div w:id="182136647">
          <w:marLeft w:val="0"/>
          <w:marRight w:val="0"/>
          <w:marTop w:val="0"/>
          <w:marBottom w:val="0"/>
          <w:divBdr>
            <w:top w:val="none" w:sz="0" w:space="0" w:color="auto"/>
            <w:left w:val="none" w:sz="0" w:space="0" w:color="auto"/>
            <w:bottom w:val="none" w:sz="0" w:space="0" w:color="auto"/>
            <w:right w:val="none" w:sz="0" w:space="0" w:color="auto"/>
          </w:divBdr>
        </w:div>
        <w:div w:id="1250583173">
          <w:marLeft w:val="0"/>
          <w:marRight w:val="0"/>
          <w:marTop w:val="0"/>
          <w:marBottom w:val="0"/>
          <w:divBdr>
            <w:top w:val="none" w:sz="0" w:space="0" w:color="auto"/>
            <w:left w:val="none" w:sz="0" w:space="0" w:color="auto"/>
            <w:bottom w:val="none" w:sz="0" w:space="0" w:color="auto"/>
            <w:right w:val="none" w:sz="0" w:space="0" w:color="auto"/>
          </w:divBdr>
        </w:div>
      </w:divsChild>
    </w:div>
    <w:div w:id="841821878">
      <w:bodyDiv w:val="1"/>
      <w:marLeft w:val="0"/>
      <w:marRight w:val="0"/>
      <w:marTop w:val="0"/>
      <w:marBottom w:val="0"/>
      <w:divBdr>
        <w:top w:val="none" w:sz="0" w:space="0" w:color="auto"/>
        <w:left w:val="none" w:sz="0" w:space="0" w:color="auto"/>
        <w:bottom w:val="none" w:sz="0" w:space="0" w:color="auto"/>
        <w:right w:val="none" w:sz="0" w:space="0" w:color="auto"/>
      </w:divBdr>
      <w:divsChild>
        <w:div w:id="1921330186">
          <w:marLeft w:val="0"/>
          <w:marRight w:val="0"/>
          <w:marTop w:val="0"/>
          <w:marBottom w:val="0"/>
          <w:divBdr>
            <w:top w:val="none" w:sz="0" w:space="0" w:color="auto"/>
            <w:left w:val="none" w:sz="0" w:space="0" w:color="auto"/>
            <w:bottom w:val="none" w:sz="0" w:space="0" w:color="auto"/>
            <w:right w:val="none" w:sz="0" w:space="0" w:color="auto"/>
          </w:divBdr>
        </w:div>
        <w:div w:id="81024519">
          <w:marLeft w:val="0"/>
          <w:marRight w:val="0"/>
          <w:marTop w:val="0"/>
          <w:marBottom w:val="0"/>
          <w:divBdr>
            <w:top w:val="none" w:sz="0" w:space="0" w:color="auto"/>
            <w:left w:val="none" w:sz="0" w:space="0" w:color="auto"/>
            <w:bottom w:val="none" w:sz="0" w:space="0" w:color="auto"/>
            <w:right w:val="none" w:sz="0" w:space="0" w:color="auto"/>
          </w:divBdr>
        </w:div>
        <w:div w:id="2057850241">
          <w:marLeft w:val="0"/>
          <w:marRight w:val="0"/>
          <w:marTop w:val="0"/>
          <w:marBottom w:val="0"/>
          <w:divBdr>
            <w:top w:val="none" w:sz="0" w:space="0" w:color="auto"/>
            <w:left w:val="none" w:sz="0" w:space="0" w:color="auto"/>
            <w:bottom w:val="none" w:sz="0" w:space="0" w:color="auto"/>
            <w:right w:val="none" w:sz="0" w:space="0" w:color="auto"/>
          </w:divBdr>
        </w:div>
        <w:div w:id="1748920247">
          <w:marLeft w:val="0"/>
          <w:marRight w:val="0"/>
          <w:marTop w:val="0"/>
          <w:marBottom w:val="0"/>
          <w:divBdr>
            <w:top w:val="none" w:sz="0" w:space="0" w:color="auto"/>
            <w:left w:val="none" w:sz="0" w:space="0" w:color="auto"/>
            <w:bottom w:val="none" w:sz="0" w:space="0" w:color="auto"/>
            <w:right w:val="none" w:sz="0" w:space="0" w:color="auto"/>
          </w:divBdr>
        </w:div>
        <w:div w:id="1836652846">
          <w:marLeft w:val="0"/>
          <w:marRight w:val="0"/>
          <w:marTop w:val="0"/>
          <w:marBottom w:val="0"/>
          <w:divBdr>
            <w:top w:val="none" w:sz="0" w:space="0" w:color="auto"/>
            <w:left w:val="none" w:sz="0" w:space="0" w:color="auto"/>
            <w:bottom w:val="none" w:sz="0" w:space="0" w:color="auto"/>
            <w:right w:val="none" w:sz="0" w:space="0" w:color="auto"/>
          </w:divBdr>
        </w:div>
        <w:div w:id="29575411">
          <w:marLeft w:val="0"/>
          <w:marRight w:val="0"/>
          <w:marTop w:val="0"/>
          <w:marBottom w:val="0"/>
          <w:divBdr>
            <w:top w:val="none" w:sz="0" w:space="0" w:color="auto"/>
            <w:left w:val="none" w:sz="0" w:space="0" w:color="auto"/>
            <w:bottom w:val="none" w:sz="0" w:space="0" w:color="auto"/>
            <w:right w:val="none" w:sz="0" w:space="0" w:color="auto"/>
          </w:divBdr>
        </w:div>
        <w:div w:id="935286420">
          <w:marLeft w:val="0"/>
          <w:marRight w:val="0"/>
          <w:marTop w:val="0"/>
          <w:marBottom w:val="0"/>
          <w:divBdr>
            <w:top w:val="none" w:sz="0" w:space="0" w:color="auto"/>
            <w:left w:val="none" w:sz="0" w:space="0" w:color="auto"/>
            <w:bottom w:val="none" w:sz="0" w:space="0" w:color="auto"/>
            <w:right w:val="none" w:sz="0" w:space="0" w:color="auto"/>
          </w:divBdr>
        </w:div>
        <w:div w:id="263804255">
          <w:marLeft w:val="0"/>
          <w:marRight w:val="0"/>
          <w:marTop w:val="0"/>
          <w:marBottom w:val="0"/>
          <w:divBdr>
            <w:top w:val="none" w:sz="0" w:space="0" w:color="auto"/>
            <w:left w:val="none" w:sz="0" w:space="0" w:color="auto"/>
            <w:bottom w:val="none" w:sz="0" w:space="0" w:color="auto"/>
            <w:right w:val="none" w:sz="0" w:space="0" w:color="auto"/>
          </w:divBdr>
        </w:div>
      </w:divsChild>
    </w:div>
    <w:div w:id="1359696676">
      <w:bodyDiv w:val="1"/>
      <w:marLeft w:val="0"/>
      <w:marRight w:val="0"/>
      <w:marTop w:val="0"/>
      <w:marBottom w:val="0"/>
      <w:divBdr>
        <w:top w:val="none" w:sz="0" w:space="0" w:color="auto"/>
        <w:left w:val="none" w:sz="0" w:space="0" w:color="auto"/>
        <w:bottom w:val="none" w:sz="0" w:space="0" w:color="auto"/>
        <w:right w:val="none" w:sz="0" w:space="0" w:color="auto"/>
      </w:divBdr>
      <w:divsChild>
        <w:div w:id="625935863">
          <w:marLeft w:val="0"/>
          <w:marRight w:val="0"/>
          <w:marTop w:val="0"/>
          <w:marBottom w:val="0"/>
          <w:divBdr>
            <w:top w:val="none" w:sz="0" w:space="0" w:color="auto"/>
            <w:left w:val="none" w:sz="0" w:space="0" w:color="auto"/>
            <w:bottom w:val="none" w:sz="0" w:space="0" w:color="auto"/>
            <w:right w:val="none" w:sz="0" w:space="0" w:color="auto"/>
          </w:divBdr>
        </w:div>
        <w:div w:id="1401059388">
          <w:marLeft w:val="0"/>
          <w:marRight w:val="0"/>
          <w:marTop w:val="0"/>
          <w:marBottom w:val="0"/>
          <w:divBdr>
            <w:top w:val="none" w:sz="0" w:space="0" w:color="auto"/>
            <w:left w:val="none" w:sz="0" w:space="0" w:color="auto"/>
            <w:bottom w:val="none" w:sz="0" w:space="0" w:color="auto"/>
            <w:right w:val="none" w:sz="0" w:space="0" w:color="auto"/>
          </w:divBdr>
        </w:div>
      </w:divsChild>
    </w:div>
    <w:div w:id="1881046336">
      <w:bodyDiv w:val="1"/>
      <w:marLeft w:val="0"/>
      <w:marRight w:val="0"/>
      <w:marTop w:val="0"/>
      <w:marBottom w:val="0"/>
      <w:divBdr>
        <w:top w:val="none" w:sz="0" w:space="0" w:color="auto"/>
        <w:left w:val="none" w:sz="0" w:space="0" w:color="auto"/>
        <w:bottom w:val="none" w:sz="0" w:space="0" w:color="auto"/>
        <w:right w:val="none" w:sz="0" w:space="0" w:color="auto"/>
      </w:divBdr>
      <w:divsChild>
        <w:div w:id="448744904">
          <w:marLeft w:val="0"/>
          <w:marRight w:val="0"/>
          <w:marTop w:val="0"/>
          <w:marBottom w:val="0"/>
          <w:divBdr>
            <w:top w:val="none" w:sz="0" w:space="0" w:color="auto"/>
            <w:left w:val="none" w:sz="0" w:space="0" w:color="auto"/>
            <w:bottom w:val="none" w:sz="0" w:space="0" w:color="auto"/>
            <w:right w:val="none" w:sz="0" w:space="0" w:color="auto"/>
          </w:divBdr>
        </w:div>
        <w:div w:id="63768813">
          <w:marLeft w:val="0"/>
          <w:marRight w:val="0"/>
          <w:marTop w:val="0"/>
          <w:marBottom w:val="0"/>
          <w:divBdr>
            <w:top w:val="none" w:sz="0" w:space="0" w:color="auto"/>
            <w:left w:val="none" w:sz="0" w:space="0" w:color="auto"/>
            <w:bottom w:val="none" w:sz="0" w:space="0" w:color="auto"/>
            <w:right w:val="none" w:sz="0" w:space="0" w:color="auto"/>
          </w:divBdr>
        </w:div>
        <w:div w:id="1954825848">
          <w:marLeft w:val="0"/>
          <w:marRight w:val="0"/>
          <w:marTop w:val="0"/>
          <w:marBottom w:val="0"/>
          <w:divBdr>
            <w:top w:val="none" w:sz="0" w:space="0" w:color="auto"/>
            <w:left w:val="none" w:sz="0" w:space="0" w:color="auto"/>
            <w:bottom w:val="none" w:sz="0" w:space="0" w:color="auto"/>
            <w:right w:val="none" w:sz="0" w:space="0" w:color="auto"/>
          </w:divBdr>
        </w:div>
        <w:div w:id="402994240">
          <w:marLeft w:val="0"/>
          <w:marRight w:val="0"/>
          <w:marTop w:val="0"/>
          <w:marBottom w:val="0"/>
          <w:divBdr>
            <w:top w:val="none" w:sz="0" w:space="0" w:color="auto"/>
            <w:left w:val="none" w:sz="0" w:space="0" w:color="auto"/>
            <w:bottom w:val="none" w:sz="0" w:space="0" w:color="auto"/>
            <w:right w:val="none" w:sz="0" w:space="0" w:color="auto"/>
          </w:divBdr>
        </w:div>
        <w:div w:id="164445374">
          <w:marLeft w:val="0"/>
          <w:marRight w:val="0"/>
          <w:marTop w:val="0"/>
          <w:marBottom w:val="0"/>
          <w:divBdr>
            <w:top w:val="none" w:sz="0" w:space="0" w:color="auto"/>
            <w:left w:val="none" w:sz="0" w:space="0" w:color="auto"/>
            <w:bottom w:val="none" w:sz="0" w:space="0" w:color="auto"/>
            <w:right w:val="none" w:sz="0" w:space="0" w:color="auto"/>
          </w:divBdr>
        </w:div>
      </w:divsChild>
    </w:div>
    <w:div w:id="1906718575">
      <w:bodyDiv w:val="1"/>
      <w:marLeft w:val="0"/>
      <w:marRight w:val="0"/>
      <w:marTop w:val="0"/>
      <w:marBottom w:val="0"/>
      <w:divBdr>
        <w:top w:val="none" w:sz="0" w:space="0" w:color="auto"/>
        <w:left w:val="none" w:sz="0" w:space="0" w:color="auto"/>
        <w:bottom w:val="none" w:sz="0" w:space="0" w:color="auto"/>
        <w:right w:val="none" w:sz="0" w:space="0" w:color="auto"/>
      </w:divBdr>
      <w:divsChild>
        <w:div w:id="1619219461">
          <w:marLeft w:val="0"/>
          <w:marRight w:val="0"/>
          <w:marTop w:val="0"/>
          <w:marBottom w:val="0"/>
          <w:divBdr>
            <w:top w:val="none" w:sz="0" w:space="0" w:color="auto"/>
            <w:left w:val="none" w:sz="0" w:space="0" w:color="auto"/>
            <w:bottom w:val="none" w:sz="0" w:space="0" w:color="auto"/>
            <w:right w:val="none" w:sz="0" w:space="0" w:color="auto"/>
          </w:divBdr>
        </w:div>
        <w:div w:id="1840466582">
          <w:marLeft w:val="0"/>
          <w:marRight w:val="0"/>
          <w:marTop w:val="0"/>
          <w:marBottom w:val="0"/>
          <w:divBdr>
            <w:top w:val="none" w:sz="0" w:space="0" w:color="auto"/>
            <w:left w:val="none" w:sz="0" w:space="0" w:color="auto"/>
            <w:bottom w:val="none" w:sz="0" w:space="0" w:color="auto"/>
            <w:right w:val="none" w:sz="0" w:space="0" w:color="auto"/>
          </w:divBdr>
        </w:div>
      </w:divsChild>
    </w:div>
    <w:div w:id="2062287354">
      <w:bodyDiv w:val="1"/>
      <w:marLeft w:val="0"/>
      <w:marRight w:val="0"/>
      <w:marTop w:val="0"/>
      <w:marBottom w:val="0"/>
      <w:divBdr>
        <w:top w:val="none" w:sz="0" w:space="0" w:color="auto"/>
        <w:left w:val="none" w:sz="0" w:space="0" w:color="auto"/>
        <w:bottom w:val="none" w:sz="0" w:space="0" w:color="auto"/>
        <w:right w:val="none" w:sz="0" w:space="0" w:color="auto"/>
      </w:divBdr>
      <w:divsChild>
        <w:div w:id="1614944178">
          <w:marLeft w:val="0"/>
          <w:marRight w:val="0"/>
          <w:marTop w:val="0"/>
          <w:marBottom w:val="0"/>
          <w:divBdr>
            <w:top w:val="none" w:sz="0" w:space="0" w:color="auto"/>
            <w:left w:val="none" w:sz="0" w:space="0" w:color="auto"/>
            <w:bottom w:val="none" w:sz="0" w:space="0" w:color="auto"/>
            <w:right w:val="none" w:sz="0" w:space="0" w:color="auto"/>
          </w:divBdr>
        </w:div>
        <w:div w:id="2957931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8/08/relationships/commentsExtensible" Target="commentsExtensible.xml" Id="rId13" /><Relationship Type="http://schemas.openxmlformats.org/officeDocument/2006/relationships/header" Target="header3.xml" Id="rId18" /><Relationship Type="http://schemas.microsoft.com/office/2020/10/relationships/intelligence" Target="intelligence2.xml" Id="rId26"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footer" Target="footer2.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microsoft.com/office/2011/relationships/people" Target="people.xml" Id="rId24"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fontTable" Target="fontTable.xml" Id="rId23" /><Relationship Type="http://schemas.openxmlformats.org/officeDocument/2006/relationships/comments" Target="comments.xml" Id="rId10"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eader" Target="header5.xml" Id="rId22" /><Relationship Type="http://schemas.openxmlformats.org/officeDocument/2006/relationships/glossaryDocument" Target="glossary/document.xml" Id="R302147ab0358402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a2927e-94e9-4708-8e41-44233f8bb3e2}"/>
      </w:docPartPr>
      <w:docPartBody>
        <w:p w14:paraId="01E307E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FC816B27E8D7448AA6AB2591886121" ma:contentTypeVersion="13" ma:contentTypeDescription="Create a new document." ma:contentTypeScope="" ma:versionID="31efb7572f5bc0ce53f06260da4526ae">
  <xsd:schema xmlns:xsd="http://www.w3.org/2001/XMLSchema" xmlns:xs="http://www.w3.org/2001/XMLSchema" xmlns:p="http://schemas.microsoft.com/office/2006/metadata/properties" xmlns:ns2="9fee869f-be08-4a5a-b50d-057a8754b80e" xmlns:ns3="4cb7cb90-1f4f-470d-8b02-861f7f7a0eca" targetNamespace="http://schemas.microsoft.com/office/2006/metadata/properties" ma:root="true" ma:fieldsID="20baa1339937844026a29008a3f9c68e" ns2:_="" ns3:_="">
    <xsd:import namespace="9fee869f-be08-4a5a-b50d-057a8754b80e"/>
    <xsd:import namespace="4cb7cb90-1f4f-470d-8b02-861f7f7a0e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e869f-be08-4a5a-b50d-057a8754b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98099f1-0c71-4d24-926f-25058a9b306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b7cb90-1f4f-470d-8b02-861f7f7a0e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59399aa-d23f-4201-a4b9-4ca88d708971}" ma:internalName="TaxCatchAll" ma:showField="CatchAllData" ma:web="4cb7cb90-1f4f-470d-8b02-861f7f7a0e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cb7cb90-1f4f-470d-8b02-861f7f7a0eca">
      <UserInfo>
        <DisplayName>Davion J. Greene</DisplayName>
        <AccountId>22</AccountId>
        <AccountType/>
      </UserInfo>
    </SharedWithUsers>
    <TaxCatchAll xmlns="4cb7cb90-1f4f-470d-8b02-861f7f7a0eca" xsi:nil="true"/>
    <lcf76f155ced4ddcb4097134ff3c332f xmlns="9fee869f-be08-4a5a-b50d-057a8754b8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1D7806-5040-40D9-AE6C-55C7B4D32098}"/>
</file>

<file path=customXml/itemProps2.xml><?xml version="1.0" encoding="utf-8"?>
<ds:datastoreItem xmlns:ds="http://schemas.openxmlformats.org/officeDocument/2006/customXml" ds:itemID="{7C196BC1-59B7-47C2-8459-799EF6791A67}">
  <ds:schemaRefs>
    <ds:schemaRef ds:uri="http://schemas.microsoft.com/sharepoint/v3/contenttype/forms"/>
  </ds:schemaRefs>
</ds:datastoreItem>
</file>

<file path=customXml/itemProps3.xml><?xml version="1.0" encoding="utf-8"?>
<ds:datastoreItem xmlns:ds="http://schemas.openxmlformats.org/officeDocument/2006/customXml" ds:itemID="{E6C7B2F8-73ED-4E00-A50F-49CB7D5AE02C}">
  <ds:schemaRefs>
    <ds:schemaRef ds:uri="http://schemas.microsoft.com/office/2006/metadata/properties"/>
    <ds:schemaRef ds:uri="http://schemas.microsoft.com/office/infopath/2007/PartnerControls"/>
    <ds:schemaRef ds:uri="4cb7cb90-1f4f-470d-8b02-861f7f7a0eca"/>
    <ds:schemaRef ds:uri="9fee869f-be08-4a5a-b50d-057a8754b80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Walden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ABSTRACT</dc:title>
  <dc:creator>Martha King</dc:creator>
  <lastModifiedBy>Davion J. Greene</lastModifiedBy>
  <revision>61</revision>
  <lastPrinted>2009-09-23T17:57:00.0000000Z</lastPrinted>
  <dcterms:created xsi:type="dcterms:W3CDTF">2022-12-09T08:40:00.0000000Z</dcterms:created>
  <dcterms:modified xsi:type="dcterms:W3CDTF">2023-03-04T03:22:01.0287984Z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0x01010013FC816B27E8D7448AA6AB2591886121</vt:lpwstr>
  </property>
  <property fmtid="{D5CDD505-2E9C-101B-9397-08002B2CF9AE}" pid="3" name="GrammarlyDocumentId">
    <vt:lpwstr>426b7e966871e04a0c68c872f9bfc7239bff9c079ffead05899eb18a1941d09f</vt:lpwstr>
  </property>
  <property fmtid="{D5CDD505-2E9C-101B-9397-08002B2CF9AE}" pid="4" name="MediaServiceImageTags">
    <vt:lpwstr/>
  </property>
</Properties>
</file>